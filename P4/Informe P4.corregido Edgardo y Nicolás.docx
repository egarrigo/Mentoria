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04A0D" w14:textId="77777777" w:rsidR="00BF3F88" w:rsidRDefault="00EA51A2">
      <w:pPr>
        <w:pStyle w:val="Ttulo"/>
        <w:jc w:val="center"/>
        <w:rPr>
          <w:sz w:val="36"/>
          <w:szCs w:val="36"/>
        </w:rPr>
      </w:pPr>
      <w:bookmarkStart w:id="0" w:name="_ehyer5lekosg" w:colFirst="0" w:colLast="0"/>
      <w:bookmarkEnd w:id="0"/>
      <w:r>
        <w:rPr>
          <w:sz w:val="36"/>
          <w:szCs w:val="36"/>
        </w:rPr>
        <w:t>Ciencia de datos aplicada al estudio de la Obesidad y</w:t>
      </w:r>
    </w:p>
    <w:p w14:paraId="7F55C0FE" w14:textId="77777777" w:rsidR="00BF3F88" w:rsidRDefault="00EA51A2">
      <w:pPr>
        <w:pStyle w:val="Ttulo"/>
        <w:jc w:val="center"/>
        <w:rPr>
          <w:sz w:val="36"/>
          <w:szCs w:val="36"/>
        </w:rPr>
      </w:pPr>
      <w:bookmarkStart w:id="1" w:name="_3zkebq1mlnjz" w:colFirst="0" w:colLast="0"/>
      <w:bookmarkEnd w:id="1"/>
      <w:r>
        <w:rPr>
          <w:sz w:val="36"/>
          <w:szCs w:val="36"/>
        </w:rPr>
        <w:t xml:space="preserve">otras enfermedades crónicas en Córdoba  </w:t>
      </w:r>
    </w:p>
    <w:p w14:paraId="17D9BC2C" w14:textId="77777777" w:rsidR="00BF3F88" w:rsidRDefault="00BF3F88">
      <w:pPr>
        <w:pStyle w:val="Ttulo1"/>
        <w:keepNext w:val="0"/>
        <w:keepLines w:val="0"/>
        <w:spacing w:before="220" w:after="220" w:line="384" w:lineRule="auto"/>
        <w:rPr>
          <w:rFonts w:ascii="Roboto" w:eastAsia="Roboto" w:hAnsi="Roboto" w:cs="Roboto"/>
          <w:b/>
          <w:color w:val="212121"/>
          <w:sz w:val="39"/>
          <w:szCs w:val="39"/>
        </w:rPr>
      </w:pPr>
      <w:bookmarkStart w:id="2" w:name="_t5v2k3qsoxij" w:colFirst="0" w:colLast="0"/>
      <w:bookmarkEnd w:id="2"/>
    </w:p>
    <w:p w14:paraId="1714AD0B" w14:textId="77777777" w:rsidR="00BF3F88" w:rsidRDefault="00EA51A2">
      <w:pPr>
        <w:pStyle w:val="Ttulo1"/>
        <w:keepNext w:val="0"/>
        <w:keepLines w:val="0"/>
        <w:spacing w:before="220" w:after="220" w:line="384" w:lineRule="auto"/>
        <w:rPr>
          <w:rFonts w:ascii="Roboto" w:eastAsia="Roboto" w:hAnsi="Roboto" w:cs="Roboto"/>
          <w:b/>
          <w:color w:val="212121"/>
          <w:sz w:val="39"/>
          <w:szCs w:val="39"/>
        </w:rPr>
      </w:pPr>
      <w:bookmarkStart w:id="3" w:name="_f8gf3vy2dxw2" w:colFirst="0" w:colLast="0"/>
      <w:bookmarkEnd w:id="3"/>
      <w:r>
        <w:rPr>
          <w:rFonts w:ascii="Roboto" w:eastAsia="Roboto" w:hAnsi="Roboto" w:cs="Roboto"/>
          <w:b/>
          <w:color w:val="212121"/>
          <w:sz w:val="39"/>
          <w:szCs w:val="39"/>
        </w:rPr>
        <w:t>Práctico N°4</w:t>
      </w:r>
    </w:p>
    <w:p w14:paraId="0F3F364C" w14:textId="77777777" w:rsidR="00BF3F88" w:rsidRPr="00EA3C40" w:rsidRDefault="00EA51A2">
      <w:pPr>
        <w:pStyle w:val="Ttulo1"/>
        <w:keepNext w:val="0"/>
        <w:keepLines w:val="0"/>
        <w:spacing w:before="220" w:after="220" w:line="384" w:lineRule="auto"/>
        <w:rPr>
          <w:sz w:val="36"/>
          <w:szCs w:val="36"/>
          <w:lang w:val="pt-BR"/>
          <w:rPrChange w:id="4" w:author="Eugenia Haluszka" w:date="2020-09-28T17:03:00Z">
            <w:rPr>
              <w:sz w:val="36"/>
              <w:szCs w:val="36"/>
            </w:rPr>
          </w:rPrChange>
        </w:rPr>
      </w:pPr>
      <w:bookmarkStart w:id="5" w:name="_go4329k43as2" w:colFirst="0" w:colLast="0"/>
      <w:bookmarkEnd w:id="5"/>
      <w:proofErr w:type="spellStart"/>
      <w:r w:rsidRPr="00EA3C40">
        <w:rPr>
          <w:rFonts w:ascii="Roboto" w:eastAsia="Roboto" w:hAnsi="Roboto" w:cs="Roboto"/>
          <w:b/>
          <w:color w:val="212121"/>
          <w:sz w:val="39"/>
          <w:szCs w:val="39"/>
          <w:lang w:val="pt-BR"/>
          <w:rPrChange w:id="6" w:author="Eugenia Haluszka" w:date="2020-09-28T17:03:00Z">
            <w:rPr>
              <w:rFonts w:ascii="Roboto" w:eastAsia="Roboto" w:hAnsi="Roboto" w:cs="Roboto"/>
              <w:b/>
              <w:color w:val="212121"/>
              <w:sz w:val="39"/>
              <w:szCs w:val="39"/>
            </w:rPr>
          </w:rPrChange>
        </w:rPr>
        <w:t>Aprendizaje</w:t>
      </w:r>
      <w:proofErr w:type="spellEnd"/>
      <w:r w:rsidRPr="00EA3C40">
        <w:rPr>
          <w:rFonts w:ascii="Roboto" w:eastAsia="Roboto" w:hAnsi="Roboto" w:cs="Roboto"/>
          <w:b/>
          <w:color w:val="212121"/>
          <w:sz w:val="39"/>
          <w:szCs w:val="39"/>
          <w:lang w:val="pt-BR"/>
          <w:rPrChange w:id="7" w:author="Eugenia Haluszka" w:date="2020-09-28T17:03:00Z">
            <w:rPr>
              <w:rFonts w:ascii="Roboto" w:eastAsia="Roboto" w:hAnsi="Roboto" w:cs="Roboto"/>
              <w:b/>
              <w:color w:val="212121"/>
              <w:sz w:val="39"/>
              <w:szCs w:val="39"/>
            </w:rPr>
          </w:rPrChange>
        </w:rPr>
        <w:t xml:space="preserve"> Supervisado </w:t>
      </w:r>
    </w:p>
    <w:p w14:paraId="0712B709" w14:textId="77777777" w:rsidR="00BF3F88" w:rsidRPr="00EA3C40" w:rsidRDefault="00EA51A2">
      <w:pPr>
        <w:pStyle w:val="Subttulo"/>
        <w:rPr>
          <w:lang w:val="pt-BR"/>
          <w:rPrChange w:id="8" w:author="Eugenia Haluszka" w:date="2020-09-28T17:03:00Z">
            <w:rPr/>
          </w:rPrChange>
        </w:rPr>
      </w:pPr>
      <w:bookmarkStart w:id="9" w:name="_6hj17nj2q4pt" w:colFirst="0" w:colLast="0"/>
      <w:bookmarkEnd w:id="9"/>
      <w:r w:rsidRPr="00EA3C40">
        <w:rPr>
          <w:lang w:val="pt-BR"/>
          <w:rPrChange w:id="10" w:author="Eugenia Haluszka" w:date="2020-09-28T17:03:00Z">
            <w:rPr/>
          </w:rPrChange>
        </w:rPr>
        <w:t>Grupo 2</w:t>
      </w:r>
    </w:p>
    <w:p w14:paraId="74049B4C" w14:textId="77777777" w:rsidR="00BF3F88" w:rsidRPr="00EA3C40" w:rsidRDefault="00EA51A2">
      <w:pPr>
        <w:rPr>
          <w:lang w:val="pt-BR"/>
          <w:rPrChange w:id="11" w:author="Eugenia Haluszka" w:date="2020-09-28T17:03:00Z">
            <w:rPr/>
          </w:rPrChange>
        </w:rPr>
      </w:pPr>
      <w:r w:rsidRPr="00EA3C40">
        <w:rPr>
          <w:rFonts w:ascii="Arial Unicode MS" w:eastAsia="Arial Unicode MS" w:hAnsi="Arial Unicode MS" w:cs="Arial Unicode MS"/>
          <w:lang w:val="pt-BR"/>
          <w:rPrChange w:id="12" w:author="Eugenia Haluszka" w:date="2020-09-28T17:03:00Z">
            <w:rPr>
              <w:rFonts w:ascii="Arial Unicode MS" w:eastAsia="Arial Unicode MS" w:hAnsi="Arial Unicode MS" w:cs="Arial Unicode MS"/>
            </w:rPr>
          </w:rPrChange>
        </w:rPr>
        <w:t xml:space="preserve">➢ </w:t>
      </w:r>
      <w:proofErr w:type="spellStart"/>
      <w:r w:rsidRPr="00EA3C40">
        <w:rPr>
          <w:rFonts w:ascii="Arial Unicode MS" w:eastAsia="Arial Unicode MS" w:hAnsi="Arial Unicode MS" w:cs="Arial Unicode MS"/>
          <w:lang w:val="pt-BR"/>
          <w:rPrChange w:id="13" w:author="Eugenia Haluszka" w:date="2020-09-28T17:03:00Z">
            <w:rPr>
              <w:rFonts w:ascii="Arial Unicode MS" w:eastAsia="Arial Unicode MS" w:hAnsi="Arial Unicode MS" w:cs="Arial Unicode MS"/>
            </w:rPr>
          </w:rPrChange>
        </w:rPr>
        <w:t>Edgardo</w:t>
      </w:r>
      <w:proofErr w:type="spellEnd"/>
      <w:r w:rsidRPr="00EA3C40">
        <w:rPr>
          <w:rFonts w:ascii="Arial Unicode MS" w:eastAsia="Arial Unicode MS" w:hAnsi="Arial Unicode MS" w:cs="Arial Unicode MS"/>
          <w:lang w:val="pt-BR"/>
          <w:rPrChange w:id="14" w:author="Eugenia Haluszka" w:date="2020-09-28T17:03:00Z">
            <w:rPr>
              <w:rFonts w:ascii="Arial Unicode MS" w:eastAsia="Arial Unicode MS" w:hAnsi="Arial Unicode MS" w:cs="Arial Unicode MS"/>
            </w:rPr>
          </w:rPrChange>
        </w:rPr>
        <w:t xml:space="preserve"> </w:t>
      </w:r>
      <w:proofErr w:type="spellStart"/>
      <w:r w:rsidRPr="00EA3C40">
        <w:rPr>
          <w:rFonts w:ascii="Arial Unicode MS" w:eastAsia="Arial Unicode MS" w:hAnsi="Arial Unicode MS" w:cs="Arial Unicode MS"/>
          <w:lang w:val="pt-BR"/>
          <w:rPrChange w:id="15" w:author="Eugenia Haluszka" w:date="2020-09-28T17:03:00Z">
            <w:rPr>
              <w:rFonts w:ascii="Arial Unicode MS" w:eastAsia="Arial Unicode MS" w:hAnsi="Arial Unicode MS" w:cs="Arial Unicode MS"/>
            </w:rPr>
          </w:rPrChange>
        </w:rPr>
        <w:t>Garrigo</w:t>
      </w:r>
      <w:proofErr w:type="spellEnd"/>
    </w:p>
    <w:p w14:paraId="6FC6BA4D" w14:textId="77777777" w:rsidR="00BF3F88" w:rsidRPr="00EA3C40" w:rsidRDefault="00EA51A2">
      <w:pPr>
        <w:rPr>
          <w:lang w:val="pt-BR"/>
          <w:rPrChange w:id="16" w:author="Eugenia Haluszka" w:date="2020-09-28T17:03:00Z">
            <w:rPr/>
          </w:rPrChange>
        </w:rPr>
      </w:pPr>
      <w:r w:rsidRPr="00EA3C40">
        <w:rPr>
          <w:rFonts w:ascii="Arial Unicode MS" w:eastAsia="Arial Unicode MS" w:hAnsi="Arial Unicode MS" w:cs="Arial Unicode MS"/>
          <w:lang w:val="pt-BR"/>
          <w:rPrChange w:id="17" w:author="Eugenia Haluszka" w:date="2020-09-28T17:03:00Z">
            <w:rPr>
              <w:rFonts w:ascii="Arial Unicode MS" w:eastAsia="Arial Unicode MS" w:hAnsi="Arial Unicode MS" w:cs="Arial Unicode MS"/>
            </w:rPr>
          </w:rPrChange>
        </w:rPr>
        <w:t xml:space="preserve">➢ Nicolas E Ponce  </w:t>
      </w:r>
      <w:r w:rsidRPr="00EA3C40">
        <w:rPr>
          <w:lang w:val="pt-BR"/>
          <w:rPrChange w:id="18" w:author="Eugenia Haluszka" w:date="2020-09-28T17:03:00Z">
            <w:rPr/>
          </w:rPrChange>
        </w:rPr>
        <w:br w:type="page"/>
      </w:r>
    </w:p>
    <w:p w14:paraId="35E61A61" w14:textId="77777777" w:rsidR="00BF3F88" w:rsidRDefault="00EA51A2">
      <w:pPr>
        <w:pStyle w:val="Ttulo2"/>
        <w:keepNext w:val="0"/>
        <w:keepLines w:val="0"/>
        <w:spacing w:before="160" w:after="160" w:line="384" w:lineRule="auto"/>
        <w:rPr>
          <w:rFonts w:ascii="Roboto" w:eastAsia="Roboto" w:hAnsi="Roboto" w:cs="Roboto"/>
          <w:color w:val="212121"/>
          <w:sz w:val="35"/>
          <w:szCs w:val="35"/>
        </w:rPr>
      </w:pPr>
      <w:bookmarkStart w:id="19" w:name="_jwxh47k8ho1i" w:colFirst="0" w:colLast="0"/>
      <w:bookmarkEnd w:id="19"/>
      <w:r>
        <w:rPr>
          <w:rFonts w:ascii="Roboto" w:eastAsia="Roboto" w:hAnsi="Roboto" w:cs="Roboto"/>
          <w:color w:val="212121"/>
          <w:sz w:val="35"/>
          <w:szCs w:val="35"/>
        </w:rPr>
        <w:lastRenderedPageBreak/>
        <w:t>Objetivo y alcance</w:t>
      </w:r>
    </w:p>
    <w:p w14:paraId="578EBF32" w14:textId="77777777" w:rsidR="00BF3F88" w:rsidRDefault="00AC3ADE">
      <w:pPr>
        <w:rPr>
          <w:rFonts w:ascii="Roboto" w:eastAsia="Roboto" w:hAnsi="Roboto" w:cs="Roboto"/>
          <w:color w:val="212121"/>
          <w:sz w:val="21"/>
          <w:szCs w:val="21"/>
        </w:rPr>
      </w:pPr>
      <w:r>
        <w:pict w14:anchorId="4FB3621E">
          <v:rect id="_x0000_i1025" style="width:0;height:1.5pt" o:hralign="center" o:hrstd="t" o:hr="t" fillcolor="#a0a0a0" stroked="f"/>
        </w:pict>
      </w:r>
    </w:p>
    <w:p w14:paraId="1A49D7B4" w14:textId="77777777" w:rsidR="00BF3F88" w:rsidRDefault="00EA51A2">
      <w:pPr>
        <w:spacing w:before="120" w:after="100" w:line="384" w:lineRule="auto"/>
        <w:rPr>
          <w:rFonts w:ascii="Roboto" w:eastAsia="Roboto" w:hAnsi="Roboto" w:cs="Roboto"/>
          <w:color w:val="212121"/>
          <w:sz w:val="24"/>
          <w:szCs w:val="24"/>
        </w:rPr>
      </w:pPr>
      <w:r>
        <w:rPr>
          <w:rFonts w:ascii="Roboto" w:eastAsia="Roboto" w:hAnsi="Roboto" w:cs="Roboto"/>
          <w:color w:val="212121"/>
          <w:sz w:val="24"/>
          <w:szCs w:val="24"/>
        </w:rPr>
        <w:t xml:space="preserve">A partir del práctico anterior, el cual fue un primer acercamiento al proceso de aprendizaje automático, trabajaremos exclusivamente en el aprendizaje supervisado. Anteriormente han trabajado prediciendo la "obesidad" pero ahora cambiaremos la variable respuesta y pondremos atención en los algoritmos y técnicas. Nos enfocaremos en el proceso de: selección de un modelo, ajuste de </w:t>
      </w:r>
      <w:proofErr w:type="spellStart"/>
      <w:r>
        <w:rPr>
          <w:rFonts w:ascii="Roboto" w:eastAsia="Roboto" w:hAnsi="Roboto" w:cs="Roboto"/>
          <w:color w:val="212121"/>
          <w:sz w:val="24"/>
          <w:szCs w:val="24"/>
        </w:rPr>
        <w:t>hiperparámetros</w:t>
      </w:r>
      <w:proofErr w:type="spellEnd"/>
      <w:r>
        <w:rPr>
          <w:rFonts w:ascii="Roboto" w:eastAsia="Roboto" w:hAnsi="Roboto" w:cs="Roboto"/>
          <w:color w:val="212121"/>
          <w:sz w:val="24"/>
          <w:szCs w:val="24"/>
        </w:rPr>
        <w:t xml:space="preserve"> y evaluación, regulador, métricas, similar a lo hecho previamente. En este laboratorio no se espera que se encuentre el mejor modelo con sus mejores parámetros, sino que se logre la buena práctica de realizar los pasos necesarios en un proceso de aprendizaje automático, desde la división del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hasta la evaluación del modelo, además de aplicar las sugerencias o cambios recomendados en la devolución del </w:t>
      </w:r>
      <w:proofErr w:type="spellStart"/>
      <w:r>
        <w:rPr>
          <w:rFonts w:ascii="Roboto" w:eastAsia="Roboto" w:hAnsi="Roboto" w:cs="Roboto"/>
          <w:color w:val="212121"/>
          <w:sz w:val="24"/>
          <w:szCs w:val="24"/>
        </w:rPr>
        <w:t>lab</w:t>
      </w:r>
      <w:proofErr w:type="spellEnd"/>
      <w:r>
        <w:rPr>
          <w:rFonts w:ascii="Roboto" w:eastAsia="Roboto" w:hAnsi="Roboto" w:cs="Roboto"/>
          <w:color w:val="212121"/>
          <w:sz w:val="24"/>
          <w:szCs w:val="24"/>
        </w:rPr>
        <w:t xml:space="preserve"> 3. Por ello podemos decir que el objetivo del práctico es indagar entre los diferentes modelos de aprendizaje supervisado vistos en la materia y comparar el desempeño obtenido. Para realizar el práctico vamos a utilizar el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generado en el </w:t>
      </w:r>
      <w:proofErr w:type="spellStart"/>
      <w:r>
        <w:rPr>
          <w:rFonts w:ascii="Roboto" w:eastAsia="Roboto" w:hAnsi="Roboto" w:cs="Roboto"/>
          <w:color w:val="212121"/>
          <w:sz w:val="24"/>
          <w:szCs w:val="24"/>
        </w:rPr>
        <w:t>lab</w:t>
      </w:r>
      <w:proofErr w:type="spellEnd"/>
      <w:r>
        <w:rPr>
          <w:rFonts w:ascii="Roboto" w:eastAsia="Roboto" w:hAnsi="Roboto" w:cs="Roboto"/>
          <w:color w:val="212121"/>
          <w:sz w:val="24"/>
          <w:szCs w:val="24"/>
        </w:rPr>
        <w:t xml:space="preserve"> 2 y luego, a partir de lo realizado en el práctico de introducción al aprendizaje automático, cambiar y probar otros modelos vistos en esta materia y comparar los resultados a partir de la métrica seleccionada(la/s misma/s para los diferentes modelos).</w:t>
      </w:r>
    </w:p>
    <w:p w14:paraId="1DE4D581" w14:textId="77777777" w:rsidR="00BF3F88" w:rsidRDefault="00BF3F88">
      <w:pPr>
        <w:spacing w:before="120" w:after="100" w:line="384" w:lineRule="auto"/>
        <w:rPr>
          <w:rFonts w:ascii="Roboto" w:eastAsia="Roboto" w:hAnsi="Roboto" w:cs="Roboto"/>
          <w:color w:val="212121"/>
          <w:sz w:val="24"/>
          <w:szCs w:val="24"/>
        </w:rPr>
      </w:pPr>
    </w:p>
    <w:p w14:paraId="6EDF89C8" w14:textId="77777777" w:rsidR="00BF3F88" w:rsidRDefault="00EA51A2">
      <w:pPr>
        <w:pStyle w:val="Ttulo3"/>
        <w:keepNext w:val="0"/>
        <w:keepLines w:val="0"/>
        <w:shd w:val="clear" w:color="auto" w:fill="FFFFFF"/>
        <w:spacing w:before="140" w:after="140"/>
        <w:rPr>
          <w:rFonts w:ascii="Roboto" w:eastAsia="Roboto" w:hAnsi="Roboto" w:cs="Roboto"/>
          <w:b/>
          <w:color w:val="212121"/>
          <w:sz w:val="30"/>
          <w:szCs w:val="30"/>
        </w:rPr>
      </w:pPr>
      <w:bookmarkStart w:id="20" w:name="_wwz153bpf921" w:colFirst="0" w:colLast="0"/>
      <w:bookmarkEnd w:id="20"/>
      <w:r>
        <w:rPr>
          <w:rFonts w:ascii="Roboto" w:eastAsia="Roboto" w:hAnsi="Roboto" w:cs="Roboto"/>
          <w:b/>
          <w:color w:val="212121"/>
          <w:sz w:val="30"/>
          <w:szCs w:val="30"/>
        </w:rPr>
        <w:t>La necesidad es la siguiente:</w:t>
      </w:r>
    </w:p>
    <w:p w14:paraId="10B5A848" w14:textId="77777777" w:rsidR="00BF3F88" w:rsidRDefault="00EA51A2">
      <w:pPr>
        <w:numPr>
          <w:ilvl w:val="0"/>
          <w:numId w:val="1"/>
        </w:numPr>
        <w:shd w:val="clear" w:color="auto" w:fill="FFFFFF"/>
        <w:spacing w:before="120"/>
      </w:pPr>
      <w:r>
        <w:rPr>
          <w:rFonts w:ascii="Roboto" w:eastAsia="Roboto" w:hAnsi="Roboto" w:cs="Roboto"/>
          <w:color w:val="212121"/>
          <w:sz w:val="24"/>
          <w:szCs w:val="24"/>
        </w:rPr>
        <w:t xml:space="preserve">Poder predecir de forma automática la presencia de HTA en toda la población. Trabajaremos con la variable "HTA" dado que tiene en cuenta no sólo la declaración de hipertensión por la persona, sino que también si consumen medicación para la misma o al tomar la tensión </w:t>
      </w:r>
      <w:proofErr w:type="spellStart"/>
      <w:r>
        <w:rPr>
          <w:rFonts w:ascii="Roboto" w:eastAsia="Roboto" w:hAnsi="Roboto" w:cs="Roboto"/>
          <w:color w:val="212121"/>
          <w:sz w:val="24"/>
          <w:szCs w:val="24"/>
        </w:rPr>
        <w:t>dió</w:t>
      </w:r>
      <w:proofErr w:type="spellEnd"/>
      <w:r>
        <w:rPr>
          <w:rFonts w:ascii="Roboto" w:eastAsia="Roboto" w:hAnsi="Roboto" w:cs="Roboto"/>
          <w:color w:val="212121"/>
          <w:sz w:val="24"/>
          <w:szCs w:val="24"/>
        </w:rPr>
        <w:t xml:space="preserve"> elevada.</w:t>
      </w:r>
    </w:p>
    <w:p w14:paraId="240597EB" w14:textId="77777777" w:rsidR="00BF3F88" w:rsidRDefault="00EA51A2">
      <w:pPr>
        <w:numPr>
          <w:ilvl w:val="0"/>
          <w:numId w:val="1"/>
        </w:numPr>
        <w:shd w:val="clear" w:color="auto" w:fill="FFFFFF"/>
      </w:pPr>
      <w:r>
        <w:rPr>
          <w:rFonts w:ascii="Roboto" w:eastAsia="Roboto" w:hAnsi="Roboto" w:cs="Roboto"/>
          <w:color w:val="212121"/>
          <w:sz w:val="24"/>
          <w:szCs w:val="24"/>
        </w:rPr>
        <w:t xml:space="preserve">Poder predecir de forma automática la presencia de HTA en mujeres (grupo 1: Martin, </w:t>
      </w:r>
      <w:proofErr w:type="spellStart"/>
      <w:r>
        <w:rPr>
          <w:rFonts w:ascii="Roboto" w:eastAsia="Roboto" w:hAnsi="Roboto" w:cs="Roboto"/>
          <w:color w:val="212121"/>
          <w:sz w:val="24"/>
          <w:szCs w:val="24"/>
        </w:rPr>
        <w:t>Fer</w:t>
      </w:r>
      <w:proofErr w:type="spellEnd"/>
      <w:r>
        <w:rPr>
          <w:rFonts w:ascii="Roboto" w:eastAsia="Roboto" w:hAnsi="Roboto" w:cs="Roboto"/>
          <w:color w:val="212121"/>
          <w:sz w:val="24"/>
          <w:szCs w:val="24"/>
        </w:rPr>
        <w:t xml:space="preserve"> y </w:t>
      </w:r>
      <w:proofErr w:type="spellStart"/>
      <w:r>
        <w:rPr>
          <w:rFonts w:ascii="Roboto" w:eastAsia="Roboto" w:hAnsi="Roboto" w:cs="Roboto"/>
          <w:color w:val="212121"/>
          <w:sz w:val="24"/>
          <w:szCs w:val="24"/>
        </w:rPr>
        <w:t>Memi</w:t>
      </w:r>
      <w:proofErr w:type="spellEnd"/>
      <w:r>
        <w:rPr>
          <w:rFonts w:ascii="Roboto" w:eastAsia="Roboto" w:hAnsi="Roboto" w:cs="Roboto"/>
          <w:color w:val="212121"/>
          <w:sz w:val="24"/>
          <w:szCs w:val="24"/>
        </w:rPr>
        <w:t xml:space="preserve">) y en hombres (grupo 2: Nico, </w:t>
      </w:r>
      <w:proofErr w:type="spellStart"/>
      <w:r>
        <w:rPr>
          <w:rFonts w:ascii="Roboto" w:eastAsia="Roboto" w:hAnsi="Roboto" w:cs="Roboto"/>
          <w:color w:val="212121"/>
          <w:sz w:val="24"/>
          <w:szCs w:val="24"/>
        </w:rPr>
        <w:t>Fer</w:t>
      </w:r>
      <w:proofErr w:type="spellEnd"/>
      <w:r>
        <w:rPr>
          <w:rFonts w:ascii="Roboto" w:eastAsia="Roboto" w:hAnsi="Roboto" w:cs="Roboto"/>
          <w:color w:val="212121"/>
          <w:sz w:val="24"/>
          <w:szCs w:val="24"/>
        </w:rPr>
        <w:t xml:space="preserve"> y Edgardo).</w:t>
      </w:r>
    </w:p>
    <w:p w14:paraId="05A1C9F9" w14:textId="77777777" w:rsidR="00BF3F88" w:rsidRDefault="00EA51A2">
      <w:pPr>
        <w:numPr>
          <w:ilvl w:val="0"/>
          <w:numId w:val="1"/>
        </w:numPr>
        <w:shd w:val="clear" w:color="auto" w:fill="FFFFFF"/>
        <w:spacing w:after="240"/>
      </w:pPr>
      <w:r>
        <w:rPr>
          <w:rFonts w:ascii="Roboto" w:eastAsia="Roboto" w:hAnsi="Roboto" w:cs="Roboto"/>
          <w:color w:val="212121"/>
          <w:sz w:val="24"/>
          <w:szCs w:val="24"/>
        </w:rPr>
        <w:t xml:space="preserve">Poder determinar </w:t>
      </w:r>
      <w:proofErr w:type="spellStart"/>
      <w:r>
        <w:rPr>
          <w:rFonts w:ascii="Roboto" w:eastAsia="Roboto" w:hAnsi="Roboto" w:cs="Roboto"/>
          <w:color w:val="212121"/>
          <w:sz w:val="24"/>
          <w:szCs w:val="24"/>
        </w:rPr>
        <w:t>cuales</w:t>
      </w:r>
      <w:proofErr w:type="spellEnd"/>
      <w:r>
        <w:rPr>
          <w:rFonts w:ascii="Roboto" w:eastAsia="Roboto" w:hAnsi="Roboto" w:cs="Roboto"/>
          <w:color w:val="212121"/>
          <w:sz w:val="24"/>
          <w:szCs w:val="24"/>
        </w:rPr>
        <w:t xml:space="preserve"> son las variables que son consideradas factores de riesgo para presentar HTA, tanto para toda la población como discriminando por sexos (cada grupo lo hace para el sexo que les haya tocado).</w:t>
      </w:r>
    </w:p>
    <w:p w14:paraId="2ACE0064" w14:textId="77777777" w:rsidR="00BF3F88" w:rsidRDefault="00EA51A2">
      <w:pPr>
        <w:pStyle w:val="Ttulo3"/>
        <w:keepNext w:val="0"/>
        <w:keepLines w:val="0"/>
        <w:shd w:val="clear" w:color="auto" w:fill="FFFFFF"/>
        <w:spacing w:before="140" w:after="140"/>
        <w:rPr>
          <w:rFonts w:ascii="Roboto" w:eastAsia="Roboto" w:hAnsi="Roboto" w:cs="Roboto"/>
          <w:b/>
          <w:color w:val="212121"/>
          <w:sz w:val="30"/>
          <w:szCs w:val="30"/>
        </w:rPr>
      </w:pPr>
      <w:bookmarkStart w:id="21" w:name="_yzs67mnn8cra" w:colFirst="0" w:colLast="0"/>
      <w:bookmarkEnd w:id="21"/>
      <w:r>
        <w:rPr>
          <w:rFonts w:ascii="Roboto" w:eastAsia="Roboto" w:hAnsi="Roboto" w:cs="Roboto"/>
          <w:b/>
          <w:color w:val="212121"/>
          <w:sz w:val="30"/>
          <w:szCs w:val="30"/>
        </w:rPr>
        <w:t>Para ello se debe:</w:t>
      </w:r>
    </w:p>
    <w:p w14:paraId="3BF1D93D" w14:textId="77777777" w:rsidR="00BF3F88" w:rsidRDefault="00EA51A2">
      <w:pPr>
        <w:numPr>
          <w:ilvl w:val="0"/>
          <w:numId w:val="7"/>
        </w:numPr>
        <w:shd w:val="clear" w:color="auto" w:fill="FFFFFF"/>
        <w:spacing w:before="120"/>
      </w:pPr>
      <w:r>
        <w:rPr>
          <w:rFonts w:ascii="Roboto" w:eastAsia="Roboto" w:hAnsi="Roboto" w:cs="Roboto"/>
          <w:color w:val="212121"/>
          <w:sz w:val="24"/>
          <w:szCs w:val="24"/>
        </w:rPr>
        <w:lastRenderedPageBreak/>
        <w:t xml:space="preserve">Cargar los datos, separando del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la etiqueta a predecir (HTA).</w:t>
      </w:r>
    </w:p>
    <w:p w14:paraId="4827DBFE" w14:textId="77777777" w:rsidR="00BF3F88" w:rsidRDefault="00EA51A2">
      <w:pPr>
        <w:numPr>
          <w:ilvl w:val="0"/>
          <w:numId w:val="7"/>
        </w:numPr>
        <w:shd w:val="clear" w:color="auto" w:fill="FFFFFF"/>
      </w:pPr>
      <w:r>
        <w:rPr>
          <w:rFonts w:ascii="Roboto" w:eastAsia="Roboto" w:hAnsi="Roboto" w:cs="Roboto"/>
          <w:color w:val="212121"/>
          <w:sz w:val="24"/>
          <w:szCs w:val="24"/>
        </w:rPr>
        <w:t xml:space="preserve">Dividir el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en el conjunto de entrenamiento y conjunto de test</w:t>
      </w:r>
    </w:p>
    <w:p w14:paraId="3C2F6927" w14:textId="77777777" w:rsidR="00BF3F88" w:rsidRDefault="00EA51A2">
      <w:pPr>
        <w:numPr>
          <w:ilvl w:val="0"/>
          <w:numId w:val="7"/>
        </w:numPr>
        <w:shd w:val="clear" w:color="auto" w:fill="FFFFFF"/>
      </w:pPr>
      <w:r>
        <w:rPr>
          <w:rFonts w:ascii="Roboto" w:eastAsia="Roboto" w:hAnsi="Roboto" w:cs="Roboto"/>
          <w:color w:val="212121"/>
          <w:sz w:val="24"/>
          <w:szCs w:val="24"/>
        </w:rPr>
        <w:t xml:space="preserve">Analizar y justificar que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se utilizarán para lograr la mejor predicción.</w:t>
      </w:r>
    </w:p>
    <w:p w14:paraId="01E1DAC2" w14:textId="77777777" w:rsidR="00BF3F88" w:rsidRDefault="00EA51A2">
      <w:pPr>
        <w:numPr>
          <w:ilvl w:val="0"/>
          <w:numId w:val="7"/>
        </w:numPr>
        <w:shd w:val="clear" w:color="auto" w:fill="FFFFFF"/>
      </w:pPr>
      <w:r>
        <w:rPr>
          <w:rFonts w:ascii="Roboto" w:eastAsia="Roboto" w:hAnsi="Roboto" w:cs="Roboto"/>
          <w:color w:val="212121"/>
          <w:sz w:val="24"/>
          <w:szCs w:val="24"/>
        </w:rPr>
        <w:t>Elegir un modelo de</w:t>
      </w:r>
      <w:r>
        <w:rPr>
          <w:rFonts w:ascii="Roboto" w:eastAsia="Roboto" w:hAnsi="Roboto" w:cs="Roboto"/>
          <w:b/>
          <w:color w:val="212121"/>
          <w:sz w:val="24"/>
          <w:szCs w:val="24"/>
        </w:rPr>
        <w:t xml:space="preserve"> clasificación clásico </w:t>
      </w:r>
      <w:r>
        <w:rPr>
          <w:rFonts w:ascii="Roboto" w:eastAsia="Roboto" w:hAnsi="Roboto" w:cs="Roboto"/>
          <w:color w:val="212121"/>
          <w:sz w:val="24"/>
          <w:szCs w:val="24"/>
        </w:rPr>
        <w:t>(por cada requerimiento). El que Uds. se sientan más cómodos, pero también justificando conceptualmente la elección del mismo.</w:t>
      </w:r>
    </w:p>
    <w:p w14:paraId="5091F2EE" w14:textId="77777777" w:rsidR="00BF3F88" w:rsidRDefault="00EA51A2">
      <w:pPr>
        <w:numPr>
          <w:ilvl w:val="0"/>
          <w:numId w:val="7"/>
        </w:numPr>
        <w:shd w:val="clear" w:color="auto" w:fill="FFFFFF"/>
      </w:pPr>
      <w:r>
        <w:rPr>
          <w:rFonts w:ascii="Roboto" w:eastAsia="Roboto" w:hAnsi="Roboto" w:cs="Roboto"/>
          <w:color w:val="212121"/>
          <w:sz w:val="24"/>
          <w:szCs w:val="24"/>
        </w:rPr>
        <w:t>Y por otro lado, realizar otro modelo utilizando una</w:t>
      </w:r>
      <w:r>
        <w:rPr>
          <w:rFonts w:ascii="Roboto" w:eastAsia="Roboto" w:hAnsi="Roboto" w:cs="Roboto"/>
          <w:b/>
          <w:color w:val="212121"/>
          <w:sz w:val="24"/>
          <w:szCs w:val="24"/>
        </w:rPr>
        <w:t xml:space="preserve"> técnica de </w:t>
      </w:r>
      <w:proofErr w:type="spellStart"/>
      <w:r>
        <w:rPr>
          <w:rFonts w:ascii="Roboto" w:eastAsia="Roboto" w:hAnsi="Roboto" w:cs="Roboto"/>
          <w:b/>
          <w:color w:val="212121"/>
          <w:sz w:val="24"/>
          <w:szCs w:val="24"/>
        </w:rPr>
        <w:t>ensemble</w:t>
      </w:r>
      <w:proofErr w:type="spellEnd"/>
      <w:r>
        <w:rPr>
          <w:rFonts w:ascii="Roboto" w:eastAsia="Roboto" w:hAnsi="Roboto" w:cs="Roboto"/>
          <w:b/>
          <w:color w:val="212121"/>
          <w:sz w:val="24"/>
          <w:szCs w:val="24"/>
        </w:rPr>
        <w:t xml:space="preserve"> </w:t>
      </w:r>
      <w:r>
        <w:rPr>
          <w:rFonts w:ascii="Roboto" w:eastAsia="Roboto" w:hAnsi="Roboto" w:cs="Roboto"/>
          <w:color w:val="212121"/>
          <w:sz w:val="24"/>
          <w:szCs w:val="24"/>
        </w:rPr>
        <w:t>(</w:t>
      </w:r>
      <w:proofErr w:type="spellStart"/>
      <w:r>
        <w:rPr>
          <w:rFonts w:ascii="Roboto" w:eastAsia="Roboto" w:hAnsi="Roboto" w:cs="Roboto"/>
          <w:color w:val="212121"/>
          <w:sz w:val="24"/>
          <w:szCs w:val="24"/>
        </w:rPr>
        <w:t>bagging</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boosting</w:t>
      </w:r>
      <w:proofErr w:type="spellEnd"/>
      <w:r>
        <w:rPr>
          <w:rFonts w:ascii="Roboto" w:eastAsia="Roboto" w:hAnsi="Roboto" w:cs="Roboto"/>
          <w:color w:val="212121"/>
          <w:sz w:val="24"/>
          <w:szCs w:val="24"/>
        </w:rPr>
        <w:t>) también justificando la elección del mismo.</w:t>
      </w:r>
    </w:p>
    <w:p w14:paraId="0A2185FC" w14:textId="77777777" w:rsidR="00BF3F88" w:rsidRDefault="00EA51A2">
      <w:pPr>
        <w:numPr>
          <w:ilvl w:val="0"/>
          <w:numId w:val="7"/>
        </w:numPr>
        <w:shd w:val="clear" w:color="auto" w:fill="FFFFFF"/>
      </w:pPr>
      <w:r>
        <w:rPr>
          <w:rFonts w:ascii="Roboto" w:eastAsia="Roboto" w:hAnsi="Roboto" w:cs="Roboto"/>
          <w:color w:val="212121"/>
          <w:sz w:val="24"/>
          <w:szCs w:val="24"/>
        </w:rPr>
        <w:t>Entrenar y evaluar los modelos, fijando la semilla aleatoria para hacer repetible el experimento.</w:t>
      </w:r>
    </w:p>
    <w:p w14:paraId="431DBFC8" w14:textId="77777777" w:rsidR="00BF3F88" w:rsidRDefault="00EA51A2">
      <w:pPr>
        <w:numPr>
          <w:ilvl w:val="0"/>
          <w:numId w:val="7"/>
        </w:numPr>
        <w:shd w:val="clear" w:color="auto" w:fill="FFFFFF"/>
      </w:pPr>
      <w:r>
        <w:rPr>
          <w:rFonts w:ascii="Roboto" w:eastAsia="Roboto" w:hAnsi="Roboto" w:cs="Roboto"/>
          <w:color w:val="212121"/>
          <w:sz w:val="24"/>
          <w:szCs w:val="24"/>
        </w:rPr>
        <w:t xml:space="preserve">En cuanto a los </w:t>
      </w:r>
      <w:proofErr w:type="spellStart"/>
      <w:r>
        <w:rPr>
          <w:rFonts w:ascii="Roboto" w:eastAsia="Roboto" w:hAnsi="Roboto" w:cs="Roboto"/>
          <w:color w:val="212121"/>
          <w:sz w:val="24"/>
          <w:szCs w:val="24"/>
        </w:rPr>
        <w:t>hiper</w:t>
      </w:r>
      <w:proofErr w:type="spellEnd"/>
      <w:r>
        <w:rPr>
          <w:rFonts w:ascii="Roboto" w:eastAsia="Roboto" w:hAnsi="Roboto" w:cs="Roboto"/>
          <w:color w:val="212121"/>
          <w:sz w:val="24"/>
          <w:szCs w:val="24"/>
        </w:rPr>
        <w:t>-parámetros:</w:t>
      </w:r>
    </w:p>
    <w:p w14:paraId="67532E13" w14:textId="77777777" w:rsidR="00BF3F88" w:rsidRDefault="00EA51A2">
      <w:pPr>
        <w:numPr>
          <w:ilvl w:val="0"/>
          <w:numId w:val="8"/>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 xml:space="preserve">Probar primero con los </w:t>
      </w:r>
      <w:r>
        <w:rPr>
          <w:rFonts w:ascii="Roboto" w:eastAsia="Roboto" w:hAnsi="Roboto" w:cs="Roboto"/>
          <w:b/>
          <w:color w:val="212121"/>
          <w:sz w:val="24"/>
          <w:szCs w:val="24"/>
        </w:rPr>
        <w:t>default</w:t>
      </w:r>
      <w:r>
        <w:rPr>
          <w:rFonts w:ascii="Roboto" w:eastAsia="Roboto" w:hAnsi="Roboto" w:cs="Roboto"/>
          <w:color w:val="212121"/>
          <w:sz w:val="24"/>
          <w:szCs w:val="24"/>
        </w:rPr>
        <w:t xml:space="preserve"> y elegir alguna/s métrica/s para reportar los resultados. </w:t>
      </w:r>
    </w:p>
    <w:p w14:paraId="7D1B879C" w14:textId="77777777" w:rsidR="00BF3F88" w:rsidRDefault="00EA51A2">
      <w:pPr>
        <w:numPr>
          <w:ilvl w:val="0"/>
          <w:numId w:val="8"/>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 xml:space="preserve"> Luego usar </w:t>
      </w:r>
      <w:proofErr w:type="spellStart"/>
      <w:r>
        <w:rPr>
          <w:rFonts w:ascii="Roboto" w:eastAsia="Roboto" w:hAnsi="Roboto" w:cs="Roboto"/>
          <w:b/>
          <w:color w:val="212121"/>
          <w:sz w:val="24"/>
          <w:szCs w:val="24"/>
        </w:rPr>
        <w:t>grid-search</w:t>
      </w:r>
      <w:proofErr w:type="spellEnd"/>
      <w:r>
        <w:rPr>
          <w:rFonts w:ascii="Roboto" w:eastAsia="Roboto" w:hAnsi="Roboto" w:cs="Roboto"/>
          <w:b/>
          <w:color w:val="212121"/>
          <w:sz w:val="24"/>
          <w:szCs w:val="24"/>
        </w:rPr>
        <w:t xml:space="preserve"> y 5-fold</w:t>
      </w:r>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cross-validation</w:t>
      </w:r>
      <w:proofErr w:type="spellEnd"/>
      <w:r>
        <w:rPr>
          <w:rFonts w:ascii="Roboto" w:eastAsia="Roboto" w:hAnsi="Roboto" w:cs="Roboto"/>
          <w:color w:val="212121"/>
          <w:sz w:val="24"/>
          <w:szCs w:val="24"/>
        </w:rPr>
        <w:t xml:space="preserve"> para explorar muchas combinaciones posibles de valores, reportando  </w:t>
      </w:r>
      <w:proofErr w:type="spellStart"/>
      <w:r>
        <w:rPr>
          <w:rFonts w:ascii="Roboto" w:eastAsia="Roboto" w:hAnsi="Roboto" w:cs="Roboto"/>
          <w:color w:val="212121"/>
          <w:sz w:val="24"/>
          <w:szCs w:val="24"/>
        </w:rPr>
        <w:t>accuracy</w:t>
      </w:r>
      <w:proofErr w:type="spellEnd"/>
      <w:r>
        <w:rPr>
          <w:rFonts w:ascii="Roboto" w:eastAsia="Roboto" w:hAnsi="Roboto" w:cs="Roboto"/>
          <w:color w:val="212121"/>
          <w:sz w:val="24"/>
          <w:szCs w:val="24"/>
        </w:rPr>
        <w:t xml:space="preserve"> promedio y varianza para todas las configuraciones.</w:t>
      </w:r>
    </w:p>
    <w:p w14:paraId="242E5D6A" w14:textId="77777777" w:rsidR="00BF3F88" w:rsidRDefault="00EA51A2">
      <w:pPr>
        <w:numPr>
          <w:ilvl w:val="0"/>
          <w:numId w:val="7"/>
        </w:numPr>
        <w:pBdr>
          <w:top w:val="nil"/>
          <w:left w:val="nil"/>
          <w:bottom w:val="nil"/>
          <w:right w:val="nil"/>
          <w:between w:val="nil"/>
        </w:pBdr>
        <w:shd w:val="clear" w:color="auto" w:fill="FFFFFF"/>
        <w:spacing w:after="100"/>
      </w:pPr>
      <w:r>
        <w:rPr>
          <w:rFonts w:ascii="Roboto" w:eastAsia="Roboto" w:hAnsi="Roboto" w:cs="Roboto"/>
          <w:color w:val="212121"/>
          <w:sz w:val="24"/>
          <w:szCs w:val="24"/>
        </w:rPr>
        <w:t>Para</w:t>
      </w:r>
      <w:r>
        <w:rPr>
          <w:rFonts w:ascii="Roboto" w:eastAsia="Roboto" w:hAnsi="Roboto" w:cs="Roboto"/>
          <w:color w:val="212121"/>
          <w:sz w:val="24"/>
          <w:szCs w:val="24"/>
          <w:highlight w:val="white"/>
        </w:rPr>
        <w:t xml:space="preserve"> la mejor configuración encontrada, evaluar sobre el conjunto de entrenamiento y sobre el conjunto de evaluación, reportando:</w:t>
      </w:r>
    </w:p>
    <w:p w14:paraId="21C27B29" w14:textId="77777777"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   </w:t>
      </w:r>
      <w:proofErr w:type="spellStart"/>
      <w:r>
        <w:rPr>
          <w:rFonts w:ascii="Roboto" w:eastAsia="Roboto" w:hAnsi="Roboto" w:cs="Roboto"/>
          <w:color w:val="212121"/>
          <w:sz w:val="24"/>
          <w:szCs w:val="24"/>
          <w:highlight w:val="white"/>
        </w:rPr>
        <w:t>Accuracy</w:t>
      </w:r>
      <w:proofErr w:type="spellEnd"/>
    </w:p>
    <w:p w14:paraId="3CFB8A98" w14:textId="77777777"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   </w:t>
      </w:r>
      <w:proofErr w:type="spellStart"/>
      <w:r>
        <w:rPr>
          <w:rFonts w:ascii="Roboto" w:eastAsia="Roboto" w:hAnsi="Roboto" w:cs="Roboto"/>
          <w:color w:val="212121"/>
          <w:sz w:val="24"/>
          <w:szCs w:val="24"/>
          <w:highlight w:val="white"/>
        </w:rPr>
        <w:t>Precision</w:t>
      </w:r>
      <w:proofErr w:type="spellEnd"/>
    </w:p>
    <w:p w14:paraId="1900B3A0" w14:textId="77777777"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   </w:t>
      </w:r>
      <w:proofErr w:type="spellStart"/>
      <w:r>
        <w:rPr>
          <w:rFonts w:ascii="Roboto" w:eastAsia="Roboto" w:hAnsi="Roboto" w:cs="Roboto"/>
          <w:color w:val="212121"/>
          <w:sz w:val="24"/>
          <w:szCs w:val="24"/>
          <w:highlight w:val="white"/>
        </w:rPr>
        <w:t>Recall</w:t>
      </w:r>
      <w:proofErr w:type="spellEnd"/>
    </w:p>
    <w:p w14:paraId="4AF7C2C3" w14:textId="77777777"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F1</w:t>
      </w:r>
    </w:p>
    <w:p w14:paraId="1DF7912D" w14:textId="77777777" w:rsidR="00BF3F88" w:rsidRDefault="00EA51A2">
      <w:pPr>
        <w:shd w:val="clear" w:color="auto" w:fill="FFFFFF"/>
        <w:spacing w:before="220" w:after="220"/>
        <w:rPr>
          <w:rFonts w:ascii="Roboto" w:eastAsia="Roboto" w:hAnsi="Roboto" w:cs="Roboto"/>
          <w:color w:val="212121"/>
          <w:sz w:val="24"/>
          <w:szCs w:val="24"/>
          <w:highlight w:val="white"/>
        </w:rPr>
      </w:pPr>
      <w:r>
        <w:rPr>
          <w:rFonts w:ascii="Roboto" w:eastAsia="Roboto" w:hAnsi="Roboto" w:cs="Roboto"/>
          <w:color w:val="212121"/>
          <w:sz w:val="24"/>
          <w:szCs w:val="24"/>
          <w:highlight w:val="white"/>
        </w:rPr>
        <w:t>*   Matriz de confusión</w:t>
      </w:r>
    </w:p>
    <w:p w14:paraId="3D893920" w14:textId="77777777" w:rsidR="00BF3F88" w:rsidRDefault="00EA51A2">
      <w:pPr>
        <w:pBdr>
          <w:top w:val="nil"/>
          <w:left w:val="nil"/>
          <w:bottom w:val="nil"/>
          <w:right w:val="nil"/>
          <w:between w:val="nil"/>
        </w:pBdr>
        <w:shd w:val="clear" w:color="auto" w:fill="FFFFFF"/>
        <w:spacing w:before="120" w:after="100"/>
        <w:ind w:left="720"/>
        <w:rPr>
          <w:rFonts w:ascii="Roboto" w:eastAsia="Roboto" w:hAnsi="Roboto" w:cs="Roboto"/>
          <w:color w:val="212121"/>
          <w:sz w:val="24"/>
          <w:szCs w:val="24"/>
          <w:highlight w:val="white"/>
        </w:rPr>
      </w:pPr>
      <w:r>
        <w:br w:type="page"/>
      </w:r>
    </w:p>
    <w:p w14:paraId="546148EE" w14:textId="77777777" w:rsidR="00BF3F88" w:rsidRDefault="00EA51A2">
      <w:pPr>
        <w:pStyle w:val="Ttulo3"/>
        <w:keepNext w:val="0"/>
        <w:keepLines w:val="0"/>
        <w:spacing w:before="120" w:after="120" w:line="384" w:lineRule="auto"/>
        <w:rPr>
          <w:rFonts w:ascii="Roboto" w:eastAsia="Roboto" w:hAnsi="Roboto" w:cs="Roboto"/>
          <w:b/>
          <w:color w:val="212121"/>
          <w:sz w:val="40"/>
          <w:szCs w:val="40"/>
        </w:rPr>
      </w:pPr>
      <w:bookmarkStart w:id="22" w:name="_945k9gugovoq" w:colFirst="0" w:colLast="0"/>
      <w:bookmarkEnd w:id="22"/>
      <w:r>
        <w:rPr>
          <w:rFonts w:ascii="Roboto" w:eastAsia="Roboto" w:hAnsi="Roboto" w:cs="Roboto"/>
          <w:b/>
          <w:color w:val="212121"/>
          <w:sz w:val="40"/>
          <w:szCs w:val="40"/>
        </w:rPr>
        <w:lastRenderedPageBreak/>
        <w:t>Informe:</w:t>
      </w:r>
    </w:p>
    <w:p w14:paraId="3337B72A" w14:textId="77777777"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El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original, generado en el práctico N°2, posee 242 </w:t>
      </w:r>
      <w:proofErr w:type="spellStart"/>
      <w:r>
        <w:rPr>
          <w:rFonts w:ascii="Roboto" w:eastAsia="Roboto" w:hAnsi="Roboto" w:cs="Roboto"/>
          <w:color w:val="212121"/>
          <w:sz w:val="24"/>
          <w:szCs w:val="24"/>
          <w:highlight w:val="white"/>
        </w:rPr>
        <w:t>features</w:t>
      </w:r>
      <w:proofErr w:type="spellEnd"/>
      <w:r>
        <w:rPr>
          <w:rFonts w:ascii="Roboto" w:eastAsia="Roboto" w:hAnsi="Roboto" w:cs="Roboto"/>
          <w:color w:val="212121"/>
          <w:sz w:val="24"/>
          <w:szCs w:val="24"/>
          <w:highlight w:val="white"/>
        </w:rPr>
        <w:t xml:space="preserve"> y 4288 registros, de los cuales 1814 corresponden a la población masculina y los 2474 restantes a la femenina. En este trabajo y luego de una preselección de </w:t>
      </w:r>
      <w:r>
        <w:rPr>
          <w:rFonts w:ascii="Roboto" w:eastAsia="Roboto" w:hAnsi="Roboto" w:cs="Roboto"/>
          <w:b/>
          <w:color w:val="212121"/>
          <w:sz w:val="24"/>
          <w:szCs w:val="24"/>
          <w:highlight w:val="white"/>
        </w:rPr>
        <w:t xml:space="preserve">42 </w:t>
      </w:r>
      <w:proofErr w:type="spellStart"/>
      <w:r>
        <w:rPr>
          <w:rFonts w:ascii="Roboto" w:eastAsia="Roboto" w:hAnsi="Roboto" w:cs="Roboto"/>
          <w:color w:val="212121"/>
          <w:sz w:val="24"/>
          <w:szCs w:val="24"/>
          <w:highlight w:val="white"/>
        </w:rPr>
        <w:t>features</w:t>
      </w:r>
      <w:proofErr w:type="spellEnd"/>
      <w:r>
        <w:rPr>
          <w:rFonts w:ascii="Roboto" w:eastAsia="Roboto" w:hAnsi="Roboto" w:cs="Roboto"/>
          <w:color w:val="212121"/>
          <w:sz w:val="24"/>
          <w:szCs w:val="24"/>
          <w:highlight w:val="white"/>
        </w:rPr>
        <w:t xml:space="preserve"> de interés, empleamos 2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para desarrollar el estudio, el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original con toda la población total y el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correspondientes a los registros de hombres.</w:t>
      </w:r>
    </w:p>
    <w:p w14:paraId="7B7AA4E4" w14:textId="77777777" w:rsidR="00BF3F88" w:rsidRDefault="00EA51A2">
      <w:pPr>
        <w:spacing w:before="120" w:after="100"/>
        <w:jc w:val="both"/>
        <w:rPr>
          <w:rFonts w:ascii="Roboto" w:eastAsia="Roboto" w:hAnsi="Roboto" w:cs="Roboto"/>
          <w:color w:val="212121"/>
          <w:sz w:val="35"/>
          <w:szCs w:val="35"/>
        </w:rPr>
      </w:pPr>
      <w:r>
        <w:rPr>
          <w:rFonts w:ascii="Roboto" w:eastAsia="Roboto" w:hAnsi="Roboto" w:cs="Roboto"/>
          <w:color w:val="212121"/>
          <w:sz w:val="24"/>
          <w:szCs w:val="24"/>
        </w:rPr>
        <w:t xml:space="preserve">Se separó de ambos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la etiqueta/</w:t>
      </w:r>
      <w:r>
        <w:rPr>
          <w:rFonts w:ascii="Roboto" w:eastAsia="Roboto" w:hAnsi="Roboto" w:cs="Roboto"/>
          <w:i/>
          <w:color w:val="212121"/>
          <w:sz w:val="24"/>
          <w:szCs w:val="24"/>
        </w:rPr>
        <w:t>Target</w:t>
      </w:r>
      <w:r>
        <w:rPr>
          <w:rFonts w:ascii="Roboto" w:eastAsia="Roboto" w:hAnsi="Roboto" w:cs="Roboto"/>
          <w:color w:val="212121"/>
          <w:sz w:val="24"/>
          <w:szCs w:val="24"/>
        </w:rPr>
        <w:t xml:space="preserve">  a predecir HTA, que corresponde a una variable binaria que habla de la ‘</w:t>
      </w:r>
      <w:r>
        <w:rPr>
          <w:rFonts w:ascii="Roboto" w:eastAsia="Roboto" w:hAnsi="Roboto" w:cs="Roboto"/>
          <w:i/>
          <w:color w:val="212121"/>
          <w:sz w:val="24"/>
          <w:szCs w:val="24"/>
        </w:rPr>
        <w:t xml:space="preserve">Presencia de hipertensión arterial según declaración de la persona y según medición’ empleando el número </w:t>
      </w:r>
      <w:r>
        <w:rPr>
          <w:rFonts w:ascii="Roboto" w:eastAsia="Roboto" w:hAnsi="Roboto" w:cs="Roboto"/>
          <w:color w:val="212121"/>
          <w:sz w:val="24"/>
          <w:szCs w:val="24"/>
        </w:rPr>
        <w:t xml:space="preserve">1 como ‘no’ y el 2 como  ‘si’. </w:t>
      </w:r>
    </w:p>
    <w:p w14:paraId="2B14A87B" w14:textId="77777777" w:rsidR="00BF3F88" w:rsidRDefault="00EA51A2">
      <w:pPr>
        <w:spacing w:before="120" w:after="100"/>
        <w:jc w:val="both"/>
        <w:rPr>
          <w:rFonts w:ascii="Roboto" w:eastAsia="Roboto" w:hAnsi="Roboto" w:cs="Roboto"/>
          <w:color w:val="212121"/>
          <w:sz w:val="24"/>
          <w:szCs w:val="24"/>
        </w:rPr>
      </w:pPr>
      <w:r>
        <w:rPr>
          <w:rFonts w:ascii="Roboto" w:eastAsia="Roboto" w:hAnsi="Roboto" w:cs="Roboto"/>
          <w:color w:val="212121"/>
          <w:sz w:val="24"/>
          <w:szCs w:val="24"/>
        </w:rPr>
        <w:t xml:space="preserve">Respecto a la </w:t>
      </w:r>
      <w:proofErr w:type="spellStart"/>
      <w:r>
        <w:rPr>
          <w:rFonts w:ascii="Roboto" w:eastAsia="Roboto" w:hAnsi="Roboto" w:cs="Roboto"/>
          <w:color w:val="212121"/>
          <w:sz w:val="24"/>
          <w:szCs w:val="24"/>
        </w:rPr>
        <w:t>justificacion</w:t>
      </w:r>
      <w:proofErr w:type="spellEnd"/>
      <w:r>
        <w:rPr>
          <w:rFonts w:ascii="Roboto" w:eastAsia="Roboto" w:hAnsi="Roboto" w:cs="Roboto"/>
          <w:color w:val="212121"/>
          <w:sz w:val="24"/>
          <w:szCs w:val="24"/>
        </w:rPr>
        <w:t xml:space="preserve"> de los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preseleccionados que ayudarán significativamente a la predicción de </w:t>
      </w:r>
      <w:r>
        <w:rPr>
          <w:rFonts w:ascii="Roboto" w:eastAsia="Roboto" w:hAnsi="Roboto" w:cs="Roboto"/>
          <w:b/>
          <w:color w:val="212121"/>
          <w:sz w:val="24"/>
          <w:szCs w:val="24"/>
        </w:rPr>
        <w:t>HTA</w:t>
      </w:r>
      <w:r>
        <w:rPr>
          <w:rFonts w:ascii="Roboto" w:eastAsia="Roboto" w:hAnsi="Roboto" w:cs="Roboto"/>
          <w:color w:val="212121"/>
          <w:sz w:val="24"/>
          <w:szCs w:val="24"/>
        </w:rPr>
        <w:t xml:space="preserve"> son podemos decir que muchos provienen del práctico anterior donde predecimos ausencia o presencia de obesidad, tal como: [sexo, edad, </w:t>
      </w:r>
      <w:proofErr w:type="spellStart"/>
      <w:r>
        <w:rPr>
          <w:rFonts w:ascii="Roboto" w:eastAsia="Roboto" w:hAnsi="Roboto" w:cs="Roboto"/>
          <w:color w:val="212121"/>
          <w:sz w:val="24"/>
          <w:szCs w:val="24"/>
        </w:rPr>
        <w:t>ecar</w:t>
      </w:r>
      <w:proofErr w:type="spellEnd"/>
      <w:r>
        <w:rPr>
          <w:rFonts w:ascii="Roboto" w:eastAsia="Roboto" w:hAnsi="Roboto" w:cs="Roboto"/>
          <w:color w:val="212121"/>
          <w:sz w:val="24"/>
          <w:szCs w:val="24"/>
        </w:rPr>
        <w:t xml:space="preserve">, </w:t>
      </w:r>
      <w:commentRangeStart w:id="23"/>
      <w:proofErr w:type="spellStart"/>
      <w:r>
        <w:rPr>
          <w:rFonts w:ascii="Roboto" w:eastAsia="Roboto" w:hAnsi="Roboto" w:cs="Roboto"/>
          <w:color w:val="212121"/>
          <w:sz w:val="24"/>
          <w:szCs w:val="24"/>
        </w:rPr>
        <w:t>hta</w:t>
      </w:r>
      <w:proofErr w:type="spellEnd"/>
      <w:r>
        <w:rPr>
          <w:rFonts w:ascii="Roboto" w:eastAsia="Roboto" w:hAnsi="Roboto" w:cs="Roboto"/>
          <w:color w:val="212121"/>
          <w:sz w:val="24"/>
          <w:szCs w:val="24"/>
        </w:rPr>
        <w:t xml:space="preserve">: </w:t>
      </w:r>
      <w:commentRangeEnd w:id="23"/>
      <w:r w:rsidR="00EA3C40">
        <w:rPr>
          <w:rStyle w:val="Refdecomentario"/>
        </w:rPr>
        <w:commentReference w:id="23"/>
      </w:r>
      <w:r>
        <w:rPr>
          <w:rFonts w:ascii="Roboto" w:eastAsia="Roboto" w:hAnsi="Roboto" w:cs="Roboto"/>
          <w:color w:val="212121"/>
          <w:sz w:val="24"/>
          <w:szCs w:val="24"/>
        </w:rPr>
        <w:t xml:space="preserve">ecar.1: </w:t>
      </w:r>
      <w:proofErr w:type="spellStart"/>
      <w:r>
        <w:rPr>
          <w:rFonts w:ascii="Roboto" w:eastAsia="Roboto" w:hAnsi="Roboto" w:cs="Roboto"/>
          <w:color w:val="212121"/>
          <w:sz w:val="24"/>
          <w:szCs w:val="24"/>
        </w:rPr>
        <w:t>icar</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tecar</w:t>
      </w:r>
      <w:proofErr w:type="spellEnd"/>
      <w:r>
        <w:rPr>
          <w:rFonts w:ascii="Roboto" w:eastAsia="Roboto" w:hAnsi="Roboto" w:cs="Roboto"/>
          <w:color w:val="212121"/>
          <w:sz w:val="24"/>
          <w:szCs w:val="24"/>
        </w:rPr>
        <w:t xml:space="preserve">: ten1max: ten1min: fuma: </w:t>
      </w:r>
      <w:proofErr w:type="spellStart"/>
      <w:r>
        <w:rPr>
          <w:rFonts w:ascii="Roboto" w:eastAsia="Roboto" w:hAnsi="Roboto" w:cs="Roboto"/>
          <w:color w:val="212121"/>
          <w:sz w:val="24"/>
          <w:szCs w:val="24"/>
        </w:rPr>
        <w:t>ante_ecar_pad</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ante_ecar_mad</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ante_dbt_her</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dbt</w:t>
      </w:r>
      <w:proofErr w:type="spellEnd"/>
      <w:r>
        <w:rPr>
          <w:rFonts w:ascii="Roboto" w:eastAsia="Roboto" w:hAnsi="Roboto" w:cs="Roboto"/>
          <w:color w:val="212121"/>
          <w:sz w:val="24"/>
          <w:szCs w:val="24"/>
        </w:rPr>
        <w:t xml:space="preserve"> tipo1 tipo2 </w:t>
      </w:r>
      <w:proofErr w:type="spellStart"/>
      <w:r>
        <w:rPr>
          <w:rFonts w:ascii="Roboto" w:eastAsia="Roboto" w:hAnsi="Roboto" w:cs="Roboto"/>
          <w:color w:val="212121"/>
          <w:sz w:val="24"/>
          <w:szCs w:val="24"/>
        </w:rPr>
        <w:t>cancer</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actfis</w:t>
      </w:r>
      <w:proofErr w:type="spellEnd"/>
      <w:r>
        <w:rPr>
          <w:rFonts w:ascii="Roboto" w:eastAsia="Roboto" w:hAnsi="Roboto" w:cs="Roboto"/>
          <w:color w:val="212121"/>
          <w:sz w:val="24"/>
          <w:szCs w:val="24"/>
        </w:rPr>
        <w:t xml:space="preserve"> stress IMC </w:t>
      </w:r>
      <w:proofErr w:type="spellStart"/>
      <w:r>
        <w:rPr>
          <w:rFonts w:ascii="Roboto" w:eastAsia="Roboto" w:hAnsi="Roboto" w:cs="Roboto"/>
          <w:color w:val="212121"/>
          <w:sz w:val="24"/>
          <w:szCs w:val="24"/>
        </w:rPr>
        <w:t>riesgo_ecar</w:t>
      </w:r>
      <w:proofErr w:type="spellEnd"/>
      <w:r>
        <w:rPr>
          <w:rFonts w:ascii="Roboto" w:eastAsia="Roboto" w:hAnsi="Roboto" w:cs="Roboto"/>
          <w:color w:val="212121"/>
          <w:sz w:val="24"/>
          <w:szCs w:val="24"/>
        </w:rPr>
        <w:t xml:space="preserve"> ten2max ten2min </w:t>
      </w:r>
      <w:proofErr w:type="spellStart"/>
      <w:r>
        <w:rPr>
          <w:rFonts w:ascii="Roboto" w:eastAsia="Roboto" w:hAnsi="Roboto" w:cs="Roboto"/>
          <w:color w:val="212121"/>
          <w:sz w:val="24"/>
          <w:szCs w:val="24"/>
        </w:rPr>
        <w:t>Naf</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fsodio</w:t>
      </w:r>
      <w:proofErr w:type="spellEnd"/>
      <w:r>
        <w:rPr>
          <w:rFonts w:ascii="Roboto" w:eastAsia="Roboto" w:hAnsi="Roboto" w:cs="Roboto"/>
          <w:color w:val="212121"/>
          <w:sz w:val="24"/>
          <w:szCs w:val="24"/>
        </w:rPr>
        <w:t xml:space="preserve"> que </w:t>
      </w:r>
      <w:proofErr w:type="spellStart"/>
      <w:r>
        <w:rPr>
          <w:rFonts w:ascii="Roboto" w:eastAsia="Roboto" w:hAnsi="Roboto" w:cs="Roboto"/>
          <w:color w:val="212121"/>
          <w:sz w:val="24"/>
          <w:szCs w:val="24"/>
        </w:rPr>
        <w:t>fque</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snac</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fsnac</w:t>
      </w:r>
      <w:proofErr w:type="spellEnd"/>
      <w:r>
        <w:rPr>
          <w:rFonts w:ascii="Roboto" w:eastAsia="Roboto" w:hAnsi="Roboto" w:cs="Roboto"/>
          <w:color w:val="212121"/>
          <w:sz w:val="24"/>
          <w:szCs w:val="24"/>
        </w:rPr>
        <w:t xml:space="preserve"> fritos car </w:t>
      </w:r>
      <w:proofErr w:type="spellStart"/>
      <w:r>
        <w:rPr>
          <w:rFonts w:ascii="Roboto" w:eastAsia="Roboto" w:hAnsi="Roboto" w:cs="Roboto"/>
          <w:color w:val="212121"/>
          <w:sz w:val="24"/>
          <w:szCs w:val="24"/>
        </w:rPr>
        <w:t>fcar</w:t>
      </w:r>
      <w:proofErr w:type="spellEnd"/>
      <w:r>
        <w:rPr>
          <w:rFonts w:ascii="Roboto" w:eastAsia="Roboto" w:hAnsi="Roboto" w:cs="Roboto"/>
          <w:color w:val="212121"/>
          <w:sz w:val="24"/>
          <w:szCs w:val="24"/>
        </w:rPr>
        <w:t xml:space="preserve">' ]. Particularmente incorporamos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asociadas a comidas con sal (</w:t>
      </w:r>
      <w:proofErr w:type="spellStart"/>
      <w:r>
        <w:rPr>
          <w:rFonts w:ascii="Roboto" w:eastAsia="Roboto" w:hAnsi="Roboto" w:cs="Roboto"/>
          <w:color w:val="212121"/>
          <w:sz w:val="24"/>
          <w:szCs w:val="24"/>
        </w:rPr>
        <w:t>Naf</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fsodio</w:t>
      </w:r>
      <w:proofErr w:type="spellEnd"/>
      <w:r>
        <w:rPr>
          <w:rFonts w:ascii="Roboto" w:eastAsia="Roboto" w:hAnsi="Roboto" w:cs="Roboto"/>
          <w:color w:val="212121"/>
          <w:sz w:val="24"/>
          <w:szCs w:val="24"/>
        </w:rPr>
        <w:t xml:space="preserve"> que </w:t>
      </w:r>
      <w:proofErr w:type="spellStart"/>
      <w:r>
        <w:rPr>
          <w:rFonts w:ascii="Roboto" w:eastAsia="Roboto" w:hAnsi="Roboto" w:cs="Roboto"/>
          <w:color w:val="212121"/>
          <w:sz w:val="24"/>
          <w:szCs w:val="24"/>
        </w:rPr>
        <w:t>fque</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snac</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fsnac</w:t>
      </w:r>
      <w:proofErr w:type="spellEnd"/>
      <w:r>
        <w:rPr>
          <w:rFonts w:ascii="Roboto" w:eastAsia="Roboto" w:hAnsi="Roboto" w:cs="Roboto"/>
          <w:color w:val="212121"/>
          <w:sz w:val="24"/>
          <w:szCs w:val="24"/>
        </w:rPr>
        <w:t xml:space="preserve"> fritos car </w:t>
      </w:r>
      <w:proofErr w:type="spellStart"/>
      <w:r>
        <w:rPr>
          <w:rFonts w:ascii="Roboto" w:eastAsia="Roboto" w:hAnsi="Roboto" w:cs="Roboto"/>
          <w:color w:val="212121"/>
          <w:sz w:val="24"/>
          <w:szCs w:val="24"/>
        </w:rPr>
        <w:t>fcar</w:t>
      </w:r>
      <w:proofErr w:type="spellEnd"/>
      <w:r>
        <w:rPr>
          <w:rFonts w:ascii="Roboto" w:eastAsia="Roboto" w:hAnsi="Roboto" w:cs="Roboto"/>
          <w:color w:val="212121"/>
          <w:sz w:val="24"/>
          <w:szCs w:val="24"/>
        </w:rPr>
        <w:t xml:space="preserve">), como también las mediciones </w:t>
      </w:r>
      <w:commentRangeStart w:id="24"/>
      <w:r>
        <w:rPr>
          <w:rFonts w:ascii="Roboto" w:eastAsia="Roboto" w:hAnsi="Roboto" w:cs="Roboto"/>
          <w:color w:val="212121"/>
          <w:sz w:val="24"/>
          <w:szCs w:val="24"/>
        </w:rPr>
        <w:t>(ten1max, ten1min, en2max  y ten2min ).</w:t>
      </w:r>
      <w:commentRangeEnd w:id="24"/>
      <w:r w:rsidR="00EA3C40">
        <w:rPr>
          <w:rStyle w:val="Refdecomentario"/>
        </w:rPr>
        <w:commentReference w:id="24"/>
      </w:r>
    </w:p>
    <w:p w14:paraId="52902EA7" w14:textId="77777777"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Ante el mensaje de </w:t>
      </w:r>
      <w:r>
        <w:rPr>
          <w:rFonts w:ascii="Roboto" w:eastAsia="Roboto" w:hAnsi="Roboto" w:cs="Roboto"/>
          <w:i/>
          <w:color w:val="212121"/>
          <w:sz w:val="24"/>
          <w:szCs w:val="24"/>
          <w:highlight w:val="white"/>
        </w:rPr>
        <w:t xml:space="preserve">‘Recuerden que las clases a clasificar están </w:t>
      </w:r>
      <w:proofErr w:type="gramStart"/>
      <w:r>
        <w:rPr>
          <w:rFonts w:ascii="Roboto" w:eastAsia="Roboto" w:hAnsi="Roboto" w:cs="Roboto"/>
          <w:i/>
          <w:color w:val="212121"/>
          <w:sz w:val="24"/>
          <w:szCs w:val="24"/>
          <w:highlight w:val="white"/>
        </w:rPr>
        <w:t>desbalanceadas’ ,</w:t>
      </w:r>
      <w:proofErr w:type="gramEnd"/>
      <w:r>
        <w:rPr>
          <w:rFonts w:ascii="Roboto" w:eastAsia="Roboto" w:hAnsi="Roboto" w:cs="Roboto"/>
          <w:i/>
          <w:color w:val="212121"/>
          <w:sz w:val="24"/>
          <w:szCs w:val="24"/>
          <w:highlight w:val="white"/>
        </w:rPr>
        <w:t xml:space="preserve"> </w:t>
      </w:r>
      <w:r>
        <w:rPr>
          <w:rFonts w:ascii="Roboto" w:eastAsia="Roboto" w:hAnsi="Roboto" w:cs="Roboto"/>
          <w:color w:val="212121"/>
          <w:sz w:val="24"/>
          <w:szCs w:val="24"/>
          <w:highlight w:val="white"/>
        </w:rPr>
        <w:t xml:space="preserve"> lo corroboramos con un análisis previo del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Como se puede ver el gráfico </w:t>
      </w:r>
      <w:proofErr w:type="spellStart"/>
      <w:r>
        <w:rPr>
          <w:rFonts w:ascii="Roboto" w:eastAsia="Roboto" w:hAnsi="Roboto" w:cs="Roboto"/>
          <w:color w:val="212121"/>
          <w:highlight w:val="white"/>
        </w:rPr>
        <w:t>counterplot</w:t>
      </w:r>
      <w:proofErr w:type="spellEnd"/>
      <w:r>
        <w:rPr>
          <w:rFonts w:ascii="Roboto" w:eastAsia="Roboto" w:hAnsi="Roboto" w:cs="Roboto"/>
          <w:color w:val="212121"/>
          <w:sz w:val="24"/>
          <w:szCs w:val="24"/>
          <w:highlight w:val="white"/>
        </w:rPr>
        <w:t xml:space="preserve"> el atributo </w:t>
      </w:r>
      <w:r>
        <w:rPr>
          <w:rFonts w:ascii="Roboto" w:eastAsia="Roboto" w:hAnsi="Roboto" w:cs="Roboto"/>
          <w:color w:val="212121"/>
          <w:highlight w:val="white"/>
        </w:rPr>
        <w:t xml:space="preserve">HTA </w:t>
      </w:r>
      <w:r>
        <w:rPr>
          <w:rFonts w:ascii="Roboto" w:eastAsia="Roboto" w:hAnsi="Roboto" w:cs="Roboto"/>
          <w:color w:val="212121"/>
          <w:sz w:val="24"/>
          <w:szCs w:val="24"/>
          <w:highlight w:val="white"/>
        </w:rPr>
        <w:t xml:space="preserve">se encuentra desbalanceados en ambos </w:t>
      </w:r>
      <w:proofErr w:type="spellStart"/>
      <w:r>
        <w:rPr>
          <w:rFonts w:ascii="Roboto" w:eastAsia="Roboto" w:hAnsi="Roboto" w:cs="Roboto"/>
          <w:color w:val="212121"/>
          <w:sz w:val="24"/>
          <w:szCs w:val="24"/>
          <w:highlight w:val="white"/>
        </w:rPr>
        <w:t>dataset</w:t>
      </w:r>
      <w:proofErr w:type="spellEnd"/>
      <w:r>
        <w:rPr>
          <w:rFonts w:ascii="Roboto" w:eastAsia="Roboto" w:hAnsi="Roboto" w:cs="Roboto"/>
          <w:color w:val="212121"/>
          <w:sz w:val="24"/>
          <w:szCs w:val="24"/>
          <w:highlight w:val="white"/>
        </w:rPr>
        <w:t xml:space="preserve">.  </w:t>
      </w:r>
    </w:p>
    <w:p w14:paraId="005AB0D0" w14:textId="77777777" w:rsidR="00BF3F88" w:rsidRDefault="00EA51A2">
      <w:pPr>
        <w:spacing w:before="120" w:after="100"/>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lang w:val="es-AR"/>
        </w:rPr>
        <w:drawing>
          <wp:inline distT="114300" distB="114300" distL="114300" distR="114300" wp14:anchorId="2FC7F224" wp14:editId="24A10F5E">
            <wp:extent cx="2695575" cy="29051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695575" cy="2905125"/>
                    </a:xfrm>
                    <a:prstGeom prst="rect">
                      <a:avLst/>
                    </a:prstGeom>
                    <a:ln/>
                  </pic:spPr>
                </pic:pic>
              </a:graphicData>
            </a:graphic>
          </wp:inline>
        </w:drawing>
      </w:r>
      <w:r>
        <w:rPr>
          <w:rFonts w:ascii="Roboto" w:eastAsia="Roboto" w:hAnsi="Roboto" w:cs="Roboto"/>
          <w:noProof/>
          <w:color w:val="212121"/>
          <w:sz w:val="24"/>
          <w:szCs w:val="24"/>
          <w:highlight w:val="white"/>
          <w:lang w:val="es-AR"/>
        </w:rPr>
        <w:drawing>
          <wp:inline distT="114300" distB="114300" distL="114300" distR="114300" wp14:anchorId="51D75D24" wp14:editId="4E1D1FAB">
            <wp:extent cx="2695575" cy="29051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2695575" cy="2905125"/>
                    </a:xfrm>
                    <a:prstGeom prst="rect">
                      <a:avLst/>
                    </a:prstGeom>
                    <a:ln/>
                  </pic:spPr>
                </pic:pic>
              </a:graphicData>
            </a:graphic>
          </wp:inline>
        </w:drawing>
      </w:r>
    </w:p>
    <w:p w14:paraId="323DBD82" w14:textId="77777777" w:rsidR="00BF3F88" w:rsidRDefault="00BF3F88"/>
    <w:p w14:paraId="059BE292" w14:textId="77777777"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color w:val="212121"/>
          <w:sz w:val="24"/>
          <w:szCs w:val="24"/>
          <w:highlight w:val="white"/>
        </w:rPr>
        <w:lastRenderedPageBreak/>
        <w:t>También</w:t>
      </w:r>
      <w:r>
        <w:rPr>
          <w:rFonts w:ascii="Roboto" w:eastAsia="Roboto" w:hAnsi="Roboto" w:cs="Roboto"/>
          <w:color w:val="212121"/>
          <w:sz w:val="24"/>
          <w:szCs w:val="24"/>
        </w:rPr>
        <w:t xml:space="preserve"> investigamos entre los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seleccionados, si teníamos ausencia de datos o “</w:t>
      </w:r>
      <w:proofErr w:type="spellStart"/>
      <w:r>
        <w:rPr>
          <w:rFonts w:ascii="Roboto" w:eastAsia="Roboto" w:hAnsi="Roboto" w:cs="Roboto"/>
          <w:color w:val="212121"/>
          <w:sz w:val="24"/>
          <w:szCs w:val="24"/>
        </w:rPr>
        <w:t>NaN</w:t>
      </w:r>
      <w:proofErr w:type="spellEnd"/>
      <w:r>
        <w:rPr>
          <w:rFonts w:ascii="Roboto" w:eastAsia="Roboto" w:hAnsi="Roboto" w:cs="Roboto"/>
          <w:color w:val="212121"/>
          <w:sz w:val="24"/>
          <w:szCs w:val="24"/>
        </w:rPr>
        <w:t xml:space="preserve">”.  Encontramos que los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Naf</w:t>
      </w:r>
      <w:proofErr w:type="spellEnd"/>
      <w:r>
        <w:rPr>
          <w:rFonts w:ascii="Roboto" w:eastAsia="Roboto" w:hAnsi="Roboto" w:cs="Roboto"/>
          <w:color w:val="212121"/>
          <w:sz w:val="24"/>
          <w:szCs w:val="24"/>
        </w:rPr>
        <w:t xml:space="preserve"> y </w:t>
      </w:r>
      <w:proofErr w:type="spellStart"/>
      <w:r>
        <w:rPr>
          <w:rFonts w:ascii="Roboto" w:eastAsia="Roboto" w:hAnsi="Roboto" w:cs="Roboto"/>
          <w:color w:val="212121"/>
          <w:sz w:val="24"/>
          <w:szCs w:val="24"/>
        </w:rPr>
        <w:t>fsodio</w:t>
      </w:r>
      <w:proofErr w:type="spellEnd"/>
      <w:r>
        <w:rPr>
          <w:rFonts w:ascii="Roboto" w:eastAsia="Roboto" w:hAnsi="Roboto" w:cs="Roboto"/>
          <w:color w:val="212121"/>
          <w:sz w:val="24"/>
          <w:szCs w:val="24"/>
        </w:rPr>
        <w:t xml:space="preserve"> presentaban valores faltantes en el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original. En ambos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original y masculino, la falta de datos representaban menos del 3% del total de datos. </w:t>
      </w:r>
      <w:commentRangeStart w:id="25"/>
      <w:r>
        <w:rPr>
          <w:rFonts w:ascii="Roboto" w:eastAsia="Roboto" w:hAnsi="Roboto" w:cs="Roboto"/>
          <w:color w:val="212121"/>
          <w:sz w:val="24"/>
          <w:szCs w:val="24"/>
        </w:rPr>
        <w:t>Por lo que la estrategia empleada para darle solución a este problema fue borrar las entradas que tuviera “</w:t>
      </w:r>
      <w:proofErr w:type="spellStart"/>
      <w:r>
        <w:rPr>
          <w:rFonts w:ascii="Roboto" w:eastAsia="Roboto" w:hAnsi="Roboto" w:cs="Roboto"/>
          <w:color w:val="212121"/>
          <w:sz w:val="24"/>
          <w:szCs w:val="24"/>
        </w:rPr>
        <w:t>NaN</w:t>
      </w:r>
      <w:proofErr w:type="spellEnd"/>
      <w:r>
        <w:rPr>
          <w:rFonts w:ascii="Roboto" w:eastAsia="Roboto" w:hAnsi="Roboto" w:cs="Roboto"/>
          <w:color w:val="212121"/>
          <w:sz w:val="24"/>
          <w:szCs w:val="24"/>
        </w:rPr>
        <w:t xml:space="preserve">” en estos </w:t>
      </w:r>
      <w:proofErr w:type="spellStart"/>
      <w:r>
        <w:rPr>
          <w:rFonts w:ascii="Roboto" w:eastAsia="Roboto" w:hAnsi="Roboto" w:cs="Roboto"/>
          <w:color w:val="212121"/>
          <w:sz w:val="24"/>
          <w:szCs w:val="24"/>
        </w:rPr>
        <w:t>features</w:t>
      </w:r>
      <w:proofErr w:type="spellEnd"/>
      <w:r>
        <w:rPr>
          <w:rFonts w:ascii="Roboto" w:eastAsia="Roboto" w:hAnsi="Roboto" w:cs="Roboto"/>
          <w:color w:val="212121"/>
          <w:sz w:val="24"/>
          <w:szCs w:val="24"/>
        </w:rPr>
        <w:t xml:space="preserve">. </w:t>
      </w:r>
      <w:commentRangeEnd w:id="25"/>
      <w:r w:rsidR="00EA3C40">
        <w:rPr>
          <w:rStyle w:val="Refdecomentario"/>
        </w:rPr>
        <w:commentReference w:id="25"/>
      </w:r>
    </w:p>
    <w:p w14:paraId="484FC1B2" w14:textId="77777777"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color w:val="212121"/>
          <w:sz w:val="24"/>
          <w:szCs w:val="24"/>
        </w:rPr>
        <w:t xml:space="preserve">Ambos </w:t>
      </w:r>
      <w:proofErr w:type="spellStart"/>
      <w:r>
        <w:rPr>
          <w:rFonts w:ascii="Roboto" w:eastAsia="Roboto" w:hAnsi="Roboto" w:cs="Roboto"/>
          <w:color w:val="212121"/>
          <w:sz w:val="24"/>
          <w:szCs w:val="24"/>
        </w:rPr>
        <w:t>dataset</w:t>
      </w:r>
      <w:proofErr w:type="spellEnd"/>
      <w:r>
        <w:rPr>
          <w:rFonts w:ascii="Roboto" w:eastAsia="Roboto" w:hAnsi="Roboto" w:cs="Roboto"/>
          <w:color w:val="212121"/>
          <w:sz w:val="24"/>
          <w:szCs w:val="24"/>
        </w:rPr>
        <w:t xml:space="preserve"> fueron separados usando </w:t>
      </w:r>
      <w:proofErr w:type="spellStart"/>
      <w:r>
        <w:rPr>
          <w:rFonts w:ascii="Roboto" w:eastAsia="Roboto" w:hAnsi="Roboto" w:cs="Roboto"/>
          <w:i/>
          <w:color w:val="212121"/>
          <w:sz w:val="24"/>
          <w:szCs w:val="24"/>
        </w:rPr>
        <w:t>sklearn.train_test_split</w:t>
      </w:r>
      <w:proofErr w:type="spellEnd"/>
      <w:r>
        <w:rPr>
          <w:rFonts w:ascii="Roboto" w:eastAsia="Roboto" w:hAnsi="Roboto" w:cs="Roboto"/>
          <w:color w:val="212121"/>
          <w:sz w:val="24"/>
          <w:szCs w:val="24"/>
        </w:rPr>
        <w:t>, empleando una semilla aleatoria establecida para todo el práctico (</w:t>
      </w:r>
      <w:proofErr w:type="spellStart"/>
      <w:r>
        <w:rPr>
          <w:i/>
          <w:color w:val="A31515"/>
          <w:sz w:val="23"/>
          <w:szCs w:val="23"/>
        </w:rPr>
        <w:t>random_state</w:t>
      </w:r>
      <w:proofErr w:type="spellEnd"/>
      <w:r>
        <w:rPr>
          <w:i/>
          <w:color w:val="A31515"/>
          <w:sz w:val="23"/>
          <w:szCs w:val="23"/>
        </w:rPr>
        <w:t>=42</w:t>
      </w:r>
      <w:r>
        <w:rPr>
          <w:rFonts w:ascii="Roboto" w:eastAsia="Roboto" w:hAnsi="Roboto" w:cs="Roboto"/>
          <w:color w:val="212121"/>
          <w:sz w:val="24"/>
          <w:szCs w:val="24"/>
        </w:rPr>
        <w:t>) y  una división Train/test = 70/30.</w:t>
      </w:r>
    </w:p>
    <w:p w14:paraId="36C6AE85" w14:textId="77777777" w:rsidR="00BF3F88" w:rsidRDefault="00BF3F88">
      <w:pPr>
        <w:pBdr>
          <w:top w:val="nil"/>
          <w:left w:val="nil"/>
          <w:bottom w:val="nil"/>
          <w:right w:val="nil"/>
          <w:between w:val="nil"/>
        </w:pBdr>
        <w:spacing w:before="120" w:after="100"/>
        <w:jc w:val="both"/>
        <w:rPr>
          <w:b/>
          <w:color w:val="212121"/>
          <w:sz w:val="36"/>
          <w:szCs w:val="36"/>
          <w:u w:val="single"/>
        </w:rPr>
      </w:pPr>
    </w:p>
    <w:p w14:paraId="7F21EA85" w14:textId="77777777" w:rsidR="00BF3F88" w:rsidRDefault="00EA51A2">
      <w:pPr>
        <w:pBdr>
          <w:top w:val="nil"/>
          <w:left w:val="nil"/>
          <w:bottom w:val="nil"/>
          <w:right w:val="nil"/>
          <w:between w:val="nil"/>
        </w:pBdr>
        <w:spacing w:before="120" w:after="100"/>
        <w:jc w:val="both"/>
        <w:rPr>
          <w:b/>
          <w:color w:val="212121"/>
          <w:sz w:val="36"/>
          <w:szCs w:val="36"/>
          <w:u w:val="single"/>
        </w:rPr>
      </w:pPr>
      <w:r>
        <w:rPr>
          <w:b/>
          <w:color w:val="212121"/>
          <w:sz w:val="36"/>
          <w:szCs w:val="36"/>
          <w:u w:val="single"/>
        </w:rPr>
        <w:t>Seleccionar un modelo de clasificación clásico</w:t>
      </w:r>
    </w:p>
    <w:p w14:paraId="532EF816" w14:textId="77777777" w:rsidR="00BF3F88" w:rsidRDefault="00EA51A2">
      <w:pPr>
        <w:pBdr>
          <w:top w:val="nil"/>
          <w:left w:val="nil"/>
          <w:bottom w:val="nil"/>
          <w:right w:val="nil"/>
          <w:between w:val="nil"/>
        </w:pBdr>
        <w:spacing w:before="120" w:after="100"/>
        <w:jc w:val="both"/>
        <w:rPr>
          <w:color w:val="212121"/>
        </w:rPr>
      </w:pPr>
      <w:r>
        <w:rPr>
          <w:color w:val="212121"/>
        </w:rPr>
        <w:t xml:space="preserve">Se seleccionó el </w:t>
      </w:r>
      <w:r>
        <w:rPr>
          <w:b/>
          <w:color w:val="212121"/>
        </w:rPr>
        <w:t>árbol de decisión/</w:t>
      </w:r>
      <w:proofErr w:type="spellStart"/>
      <w:r>
        <w:rPr>
          <w:b/>
          <w:i/>
          <w:color w:val="212121"/>
          <w:sz w:val="21"/>
          <w:szCs w:val="21"/>
          <w:highlight w:val="white"/>
        </w:rPr>
        <w:t>Decision</w:t>
      </w:r>
      <w:proofErr w:type="spellEnd"/>
      <w:r>
        <w:rPr>
          <w:b/>
          <w:i/>
          <w:color w:val="212121"/>
          <w:sz w:val="21"/>
          <w:szCs w:val="21"/>
          <w:highlight w:val="white"/>
        </w:rPr>
        <w:t xml:space="preserve"> </w:t>
      </w:r>
      <w:proofErr w:type="spellStart"/>
      <w:r>
        <w:rPr>
          <w:b/>
          <w:i/>
          <w:color w:val="212121"/>
          <w:sz w:val="21"/>
          <w:szCs w:val="21"/>
          <w:highlight w:val="white"/>
        </w:rPr>
        <w:t>Tree</w:t>
      </w:r>
      <w:proofErr w:type="spellEnd"/>
      <w:r>
        <w:rPr>
          <w:b/>
          <w:i/>
          <w:color w:val="212121"/>
          <w:sz w:val="21"/>
          <w:szCs w:val="21"/>
          <w:highlight w:val="white"/>
        </w:rPr>
        <w:t xml:space="preserve"> </w:t>
      </w:r>
      <w:proofErr w:type="spellStart"/>
      <w:r>
        <w:rPr>
          <w:b/>
          <w:i/>
          <w:color w:val="212121"/>
          <w:sz w:val="21"/>
          <w:szCs w:val="21"/>
          <w:highlight w:val="white"/>
        </w:rPr>
        <w:t>Classifier</w:t>
      </w:r>
      <w:proofErr w:type="spellEnd"/>
      <w:r>
        <w:rPr>
          <w:color w:val="212121"/>
        </w:rPr>
        <w:t xml:space="preserve"> ya que presenta buen desempeño para bases de datos desbalanceadas y con mucha </w:t>
      </w:r>
      <w:proofErr w:type="spellStart"/>
      <w:r>
        <w:rPr>
          <w:color w:val="212121"/>
        </w:rPr>
        <w:t>dimensionalidad</w:t>
      </w:r>
      <w:proofErr w:type="spellEnd"/>
      <w:r>
        <w:rPr>
          <w:color w:val="212121"/>
        </w:rPr>
        <w:t xml:space="preserve">. Además es fácil de visualizar e interpretar. </w:t>
      </w:r>
    </w:p>
    <w:p w14:paraId="4BF042ED" w14:textId="77777777" w:rsidR="00BF3F88" w:rsidRDefault="00EA51A2">
      <w:pPr>
        <w:pBdr>
          <w:top w:val="nil"/>
          <w:left w:val="nil"/>
          <w:bottom w:val="nil"/>
          <w:right w:val="nil"/>
          <w:between w:val="nil"/>
        </w:pBdr>
        <w:spacing w:before="120" w:after="100"/>
        <w:jc w:val="both"/>
        <w:rPr>
          <w:color w:val="212121"/>
        </w:rPr>
      </w:pPr>
      <w:r>
        <w:rPr>
          <w:color w:val="212121"/>
        </w:rPr>
        <w:t xml:space="preserve">Como métrica elegimos </w:t>
      </w:r>
      <w:r>
        <w:rPr>
          <w:b/>
          <w:color w:val="212121"/>
        </w:rPr>
        <w:t xml:space="preserve">f1 </w:t>
      </w:r>
      <w:r>
        <w:rPr>
          <w:color w:val="212121"/>
        </w:rPr>
        <w:t xml:space="preserve">por tratarse de una base de datos desbalanceada. </w:t>
      </w:r>
    </w:p>
    <w:p w14:paraId="5B445D41" w14:textId="77777777" w:rsidR="00BF3F88" w:rsidRDefault="00EA51A2">
      <w:pPr>
        <w:numPr>
          <w:ilvl w:val="0"/>
          <w:numId w:val="4"/>
        </w:numPr>
        <w:spacing w:before="120" w:after="100"/>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original</w:t>
      </w:r>
      <w:r>
        <w:rPr>
          <w:color w:val="212121"/>
        </w:rPr>
        <w:t xml:space="preserve"> </w:t>
      </w:r>
    </w:p>
    <w:p w14:paraId="68BA7AAD" w14:textId="77777777" w:rsidR="00BF3F88" w:rsidRDefault="00EA51A2">
      <w:pPr>
        <w:pBdr>
          <w:top w:val="nil"/>
          <w:left w:val="nil"/>
          <w:bottom w:val="nil"/>
          <w:right w:val="nil"/>
          <w:between w:val="nil"/>
        </w:pBdr>
        <w:spacing w:before="120" w:after="100"/>
        <w:jc w:val="both"/>
        <w:rPr>
          <w:color w:val="212121"/>
          <w:u w:val="single"/>
        </w:rPr>
      </w:pPr>
      <w:r>
        <w:rPr>
          <w:color w:val="212121"/>
          <w:u w:val="single"/>
        </w:rPr>
        <w:t xml:space="preserve">Versión default del </w:t>
      </w:r>
      <w:proofErr w:type="spellStart"/>
      <w:r>
        <w:rPr>
          <w:color w:val="212121"/>
          <w:u w:val="single"/>
        </w:rPr>
        <w:t>Arbol</w:t>
      </w:r>
      <w:proofErr w:type="spellEnd"/>
      <w:r>
        <w:rPr>
          <w:color w:val="212121"/>
          <w:u w:val="single"/>
        </w:rPr>
        <w:t xml:space="preserve"> de Decisión (AD)</w:t>
      </w:r>
    </w:p>
    <w:p w14:paraId="5501268C" w14:textId="77777777" w:rsidR="00BF3F88" w:rsidRDefault="00EA51A2">
      <w:pPr>
        <w:pBdr>
          <w:top w:val="nil"/>
          <w:left w:val="nil"/>
          <w:bottom w:val="nil"/>
          <w:right w:val="nil"/>
          <w:between w:val="nil"/>
        </w:pBdr>
        <w:spacing w:before="120" w:after="100"/>
        <w:jc w:val="both"/>
        <w:rPr>
          <w:color w:val="212121"/>
        </w:rPr>
      </w:pPr>
      <w:r>
        <w:rPr>
          <w:color w:val="212121"/>
        </w:rPr>
        <w:t xml:space="preserve">Con el AD </w:t>
      </w:r>
      <w:r>
        <w:t xml:space="preserve">sobre los valores de test </w:t>
      </w:r>
      <w:r>
        <w:rPr>
          <w:color w:val="212121"/>
        </w:rPr>
        <w:t>obtuvimos las siguientes métricas. Se observa que la opción 1 (no HTA), comparado a la opción 2 (si HTA), presenta un mejor valor de f1.</w:t>
      </w:r>
    </w:p>
    <w:p w14:paraId="2830B1B0" w14:textId="77777777" w:rsidR="00BF3F88" w:rsidRDefault="00EA51A2">
      <w:pPr>
        <w:pBdr>
          <w:top w:val="nil"/>
          <w:left w:val="nil"/>
          <w:bottom w:val="nil"/>
          <w:right w:val="nil"/>
          <w:between w:val="nil"/>
        </w:pBdr>
        <w:spacing w:before="120" w:after="100"/>
        <w:jc w:val="both"/>
        <w:rPr>
          <w:rFonts w:ascii="Roboto" w:eastAsia="Roboto" w:hAnsi="Roboto" w:cs="Roboto"/>
          <w:color w:val="212121"/>
          <w:sz w:val="24"/>
          <w:szCs w:val="24"/>
        </w:rPr>
      </w:pPr>
      <w:r>
        <w:rPr>
          <w:rFonts w:ascii="Roboto" w:eastAsia="Roboto" w:hAnsi="Roboto" w:cs="Roboto"/>
          <w:noProof/>
          <w:color w:val="212121"/>
          <w:sz w:val="24"/>
          <w:szCs w:val="24"/>
          <w:lang w:val="es-AR"/>
        </w:rPr>
        <w:drawing>
          <wp:inline distT="114300" distB="114300" distL="114300" distR="114300" wp14:anchorId="4E54CB0C" wp14:editId="25FE62BA">
            <wp:extent cx="3943350" cy="5810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943350" cy="581025"/>
                    </a:xfrm>
                    <a:prstGeom prst="rect">
                      <a:avLst/>
                    </a:prstGeom>
                    <a:ln/>
                  </pic:spPr>
                </pic:pic>
              </a:graphicData>
            </a:graphic>
          </wp:inline>
        </w:drawing>
      </w:r>
    </w:p>
    <w:p w14:paraId="6F1D64D5" w14:textId="77777777" w:rsidR="00BF3F88" w:rsidRDefault="00BF3F88">
      <w:pPr>
        <w:spacing w:before="120" w:after="100"/>
        <w:jc w:val="both"/>
        <w:rPr>
          <w:color w:val="212121"/>
          <w:u w:val="single"/>
        </w:rPr>
      </w:pPr>
    </w:p>
    <w:p w14:paraId="55B22C8C" w14:textId="77777777" w:rsidR="00BF3F88" w:rsidRDefault="00EA51A2">
      <w:pPr>
        <w:spacing w:before="120" w:after="100"/>
        <w:jc w:val="both"/>
        <w:rPr>
          <w:color w:val="212121"/>
          <w:u w:val="single"/>
        </w:rPr>
      </w:pPr>
      <w:r>
        <w:rPr>
          <w:color w:val="212121"/>
          <w:u w:val="single"/>
        </w:rPr>
        <w:t xml:space="preserve">Versión con </w:t>
      </w:r>
      <w:proofErr w:type="spellStart"/>
      <w:r>
        <w:rPr>
          <w:color w:val="212121"/>
          <w:u w:val="single"/>
        </w:rPr>
        <w:t>hiperparametros</w:t>
      </w:r>
      <w:proofErr w:type="spellEnd"/>
      <w:r>
        <w:rPr>
          <w:color w:val="212121"/>
          <w:u w:val="single"/>
        </w:rPr>
        <w:t xml:space="preserve"> optimizados del </w:t>
      </w:r>
      <w:proofErr w:type="spellStart"/>
      <w:r>
        <w:rPr>
          <w:color w:val="212121"/>
          <w:u w:val="single"/>
        </w:rPr>
        <w:t>Arbol</w:t>
      </w:r>
      <w:proofErr w:type="spellEnd"/>
      <w:r>
        <w:rPr>
          <w:color w:val="212121"/>
          <w:u w:val="single"/>
        </w:rPr>
        <w:t xml:space="preserve"> de Decisión</w:t>
      </w:r>
    </w:p>
    <w:p w14:paraId="2F63E9BA" w14:textId="77777777" w:rsidR="00BF3F88" w:rsidRDefault="00EA51A2">
      <w:pPr>
        <w:pBdr>
          <w:top w:val="nil"/>
          <w:left w:val="nil"/>
          <w:bottom w:val="nil"/>
          <w:right w:val="nil"/>
          <w:between w:val="nil"/>
        </w:pBdr>
        <w:spacing w:before="120" w:after="100"/>
        <w:jc w:val="both"/>
        <w:rPr>
          <w:color w:val="212121"/>
          <w:sz w:val="23"/>
          <w:szCs w:val="23"/>
        </w:rPr>
      </w:pPr>
      <w:r>
        <w:rPr>
          <w:color w:val="212121"/>
        </w:rPr>
        <w:t xml:space="preserve">Empleamos </w:t>
      </w:r>
      <w:proofErr w:type="spellStart"/>
      <w:r>
        <w:rPr>
          <w:color w:val="212121"/>
        </w:rPr>
        <w:t>cross-validation</w:t>
      </w:r>
      <w:proofErr w:type="spellEnd"/>
      <w:r>
        <w:rPr>
          <w:color w:val="212121"/>
        </w:rPr>
        <w:t xml:space="preserve"> = 5 y </w:t>
      </w:r>
      <w:proofErr w:type="spellStart"/>
      <w:r>
        <w:rPr>
          <w:color w:val="212121"/>
          <w:sz w:val="23"/>
          <w:szCs w:val="23"/>
        </w:rPr>
        <w:t>GridSearchCV</w:t>
      </w:r>
      <w:proofErr w:type="spellEnd"/>
      <w:r>
        <w:rPr>
          <w:color w:val="212121"/>
          <w:sz w:val="23"/>
          <w:szCs w:val="23"/>
        </w:rPr>
        <w:t xml:space="preserve"> para optimizar los siguientes parámetros: </w:t>
      </w:r>
    </w:p>
    <w:p w14:paraId="270A4982" w14:textId="77777777" w:rsidR="00BF3F88" w:rsidRDefault="00EA51A2">
      <w:pPr>
        <w:numPr>
          <w:ilvl w:val="0"/>
          <w:numId w:val="5"/>
        </w:numPr>
        <w:shd w:val="clear" w:color="auto" w:fill="FFFFFE"/>
        <w:spacing w:before="120" w:line="313" w:lineRule="auto"/>
        <w:jc w:val="both"/>
        <w:rPr>
          <w:sz w:val="23"/>
          <w:szCs w:val="23"/>
        </w:rPr>
      </w:pPr>
      <w:r>
        <w:rPr>
          <w:color w:val="A31515"/>
          <w:sz w:val="23"/>
          <w:szCs w:val="23"/>
        </w:rPr>
        <w:t>'</w:t>
      </w:r>
      <w:proofErr w:type="spellStart"/>
      <w:r>
        <w:rPr>
          <w:color w:val="A31515"/>
          <w:sz w:val="23"/>
          <w:szCs w:val="23"/>
        </w:rPr>
        <w:t>criterion</w:t>
      </w:r>
      <w:proofErr w:type="spellEnd"/>
      <w:r>
        <w:rPr>
          <w:color w:val="A31515"/>
          <w:sz w:val="23"/>
          <w:szCs w:val="23"/>
        </w:rPr>
        <w:t>'</w:t>
      </w:r>
      <w:r>
        <w:rPr>
          <w:color w:val="212121"/>
          <w:sz w:val="23"/>
          <w:szCs w:val="23"/>
        </w:rPr>
        <w:t>: [</w:t>
      </w:r>
      <w:r>
        <w:rPr>
          <w:color w:val="A31515"/>
          <w:sz w:val="23"/>
          <w:szCs w:val="23"/>
        </w:rPr>
        <w:t>'</w:t>
      </w:r>
      <w:proofErr w:type="spellStart"/>
      <w:r>
        <w:rPr>
          <w:color w:val="A31515"/>
          <w:sz w:val="23"/>
          <w:szCs w:val="23"/>
        </w:rPr>
        <w:t>gini</w:t>
      </w:r>
      <w:proofErr w:type="spellEnd"/>
      <w:r>
        <w:rPr>
          <w:color w:val="A31515"/>
          <w:sz w:val="23"/>
          <w:szCs w:val="23"/>
        </w:rPr>
        <w:t>'</w:t>
      </w:r>
      <w:r>
        <w:rPr>
          <w:color w:val="212121"/>
          <w:sz w:val="23"/>
          <w:szCs w:val="23"/>
        </w:rPr>
        <w:t xml:space="preserve">, </w:t>
      </w:r>
      <w:r>
        <w:rPr>
          <w:color w:val="A31515"/>
          <w:sz w:val="23"/>
          <w:szCs w:val="23"/>
        </w:rPr>
        <w:t>'</w:t>
      </w:r>
      <w:proofErr w:type="spellStart"/>
      <w:r>
        <w:rPr>
          <w:color w:val="A31515"/>
          <w:sz w:val="23"/>
          <w:szCs w:val="23"/>
        </w:rPr>
        <w:t>entropy</w:t>
      </w:r>
      <w:proofErr w:type="spellEnd"/>
      <w:r>
        <w:rPr>
          <w:color w:val="A31515"/>
          <w:sz w:val="23"/>
          <w:szCs w:val="23"/>
        </w:rPr>
        <w:t>'</w:t>
      </w:r>
      <w:r>
        <w:rPr>
          <w:color w:val="212121"/>
          <w:sz w:val="23"/>
          <w:szCs w:val="23"/>
        </w:rPr>
        <w:t>],</w:t>
      </w:r>
    </w:p>
    <w:p w14:paraId="50B2B7E6" w14:textId="77777777" w:rsidR="00BF3F88" w:rsidRDefault="00EA51A2">
      <w:pPr>
        <w:numPr>
          <w:ilvl w:val="0"/>
          <w:numId w:val="5"/>
        </w:numPr>
        <w:shd w:val="clear" w:color="auto" w:fill="FFFFFE"/>
        <w:spacing w:line="313" w:lineRule="auto"/>
        <w:jc w:val="both"/>
        <w:rPr>
          <w:sz w:val="23"/>
          <w:szCs w:val="23"/>
        </w:rPr>
      </w:pPr>
      <w:r>
        <w:rPr>
          <w:color w:val="A31515"/>
          <w:sz w:val="23"/>
          <w:szCs w:val="23"/>
        </w:rPr>
        <w:t>'</w:t>
      </w:r>
      <w:proofErr w:type="spellStart"/>
      <w:r>
        <w:rPr>
          <w:color w:val="A31515"/>
          <w:sz w:val="23"/>
          <w:szCs w:val="23"/>
        </w:rPr>
        <w:t>splitter</w:t>
      </w:r>
      <w:proofErr w:type="spellEnd"/>
      <w:r>
        <w:rPr>
          <w:color w:val="A31515"/>
          <w:sz w:val="23"/>
          <w:szCs w:val="23"/>
        </w:rPr>
        <w:t>'</w:t>
      </w:r>
      <w:r>
        <w:rPr>
          <w:color w:val="212121"/>
          <w:sz w:val="23"/>
          <w:szCs w:val="23"/>
        </w:rPr>
        <w:t>: [</w:t>
      </w:r>
      <w:r>
        <w:rPr>
          <w:color w:val="A31515"/>
          <w:sz w:val="23"/>
          <w:szCs w:val="23"/>
        </w:rPr>
        <w:t>'</w:t>
      </w:r>
      <w:proofErr w:type="spellStart"/>
      <w:r>
        <w:rPr>
          <w:color w:val="A31515"/>
          <w:sz w:val="23"/>
          <w:szCs w:val="23"/>
        </w:rPr>
        <w:t>best</w:t>
      </w:r>
      <w:proofErr w:type="spellEnd"/>
      <w:r>
        <w:rPr>
          <w:color w:val="A31515"/>
          <w:sz w:val="23"/>
          <w:szCs w:val="23"/>
        </w:rPr>
        <w:t>'</w:t>
      </w:r>
      <w:r>
        <w:rPr>
          <w:color w:val="212121"/>
          <w:sz w:val="23"/>
          <w:szCs w:val="23"/>
        </w:rPr>
        <w:t xml:space="preserve">, </w:t>
      </w:r>
      <w:r>
        <w:rPr>
          <w:color w:val="A31515"/>
          <w:sz w:val="23"/>
          <w:szCs w:val="23"/>
        </w:rPr>
        <w:t>'</w:t>
      </w:r>
      <w:proofErr w:type="spellStart"/>
      <w:r>
        <w:rPr>
          <w:color w:val="A31515"/>
          <w:sz w:val="23"/>
          <w:szCs w:val="23"/>
        </w:rPr>
        <w:t>random</w:t>
      </w:r>
      <w:proofErr w:type="spellEnd"/>
      <w:r>
        <w:rPr>
          <w:color w:val="A31515"/>
          <w:sz w:val="23"/>
          <w:szCs w:val="23"/>
        </w:rPr>
        <w:t>'</w:t>
      </w:r>
      <w:r>
        <w:rPr>
          <w:color w:val="212121"/>
          <w:sz w:val="23"/>
          <w:szCs w:val="23"/>
        </w:rPr>
        <w:t>],</w:t>
      </w:r>
    </w:p>
    <w:p w14:paraId="7345CAD1" w14:textId="77777777" w:rsidR="00BF3F88" w:rsidRPr="00EA51A2" w:rsidRDefault="00EA51A2">
      <w:pPr>
        <w:numPr>
          <w:ilvl w:val="0"/>
          <w:numId w:val="5"/>
        </w:numPr>
        <w:shd w:val="clear" w:color="auto" w:fill="FFFFFE"/>
        <w:spacing w:line="313" w:lineRule="auto"/>
        <w:jc w:val="both"/>
        <w:rPr>
          <w:sz w:val="23"/>
          <w:szCs w:val="23"/>
          <w:lang w:val="en-US"/>
        </w:rPr>
      </w:pPr>
      <w:r w:rsidRPr="00EA51A2">
        <w:rPr>
          <w:color w:val="A31515"/>
          <w:sz w:val="23"/>
          <w:szCs w:val="23"/>
          <w:lang w:val="en-US"/>
        </w:rPr>
        <w:t>'</w:t>
      </w:r>
      <w:proofErr w:type="spellStart"/>
      <w:r w:rsidRPr="00EA51A2">
        <w:rPr>
          <w:color w:val="A31515"/>
          <w:sz w:val="23"/>
          <w:szCs w:val="23"/>
          <w:lang w:val="en-US"/>
        </w:rPr>
        <w:t>max_features</w:t>
      </w:r>
      <w:proofErr w:type="spellEnd"/>
      <w:r w:rsidRPr="00EA51A2">
        <w:rPr>
          <w:color w:val="A31515"/>
          <w:sz w:val="23"/>
          <w:szCs w:val="23"/>
          <w:lang w:val="en-US"/>
        </w:rPr>
        <w:t>'</w:t>
      </w:r>
      <w:r w:rsidRPr="00EA51A2">
        <w:rPr>
          <w:color w:val="212121"/>
          <w:sz w:val="23"/>
          <w:szCs w:val="23"/>
          <w:lang w:val="en-US"/>
        </w:rPr>
        <w:t>: [</w:t>
      </w:r>
      <w:r w:rsidRPr="00EA51A2">
        <w:rPr>
          <w:color w:val="0000FF"/>
          <w:sz w:val="23"/>
          <w:szCs w:val="23"/>
          <w:lang w:val="en-US"/>
        </w:rPr>
        <w:t>None</w:t>
      </w:r>
      <w:r w:rsidRPr="00EA51A2">
        <w:rPr>
          <w:color w:val="212121"/>
          <w:sz w:val="23"/>
          <w:szCs w:val="23"/>
          <w:lang w:val="en-US"/>
        </w:rPr>
        <w:t xml:space="preserve">, </w:t>
      </w:r>
      <w:r w:rsidRPr="00EA51A2">
        <w:rPr>
          <w:color w:val="A31515"/>
          <w:sz w:val="23"/>
          <w:szCs w:val="23"/>
          <w:lang w:val="en-US"/>
        </w:rPr>
        <w:t>'auto'</w:t>
      </w:r>
      <w:r w:rsidRPr="00EA51A2">
        <w:rPr>
          <w:color w:val="212121"/>
          <w:sz w:val="23"/>
          <w:szCs w:val="23"/>
          <w:lang w:val="en-US"/>
        </w:rPr>
        <w:t xml:space="preserve">, </w:t>
      </w:r>
      <w:r w:rsidRPr="00EA51A2">
        <w:rPr>
          <w:color w:val="A31515"/>
          <w:sz w:val="23"/>
          <w:szCs w:val="23"/>
          <w:lang w:val="en-US"/>
        </w:rPr>
        <w:t>'</w:t>
      </w:r>
      <w:proofErr w:type="spellStart"/>
      <w:r w:rsidRPr="00EA51A2">
        <w:rPr>
          <w:color w:val="A31515"/>
          <w:sz w:val="23"/>
          <w:szCs w:val="23"/>
          <w:lang w:val="en-US"/>
        </w:rPr>
        <w:t>sqrt</w:t>
      </w:r>
      <w:proofErr w:type="spellEnd"/>
      <w:r w:rsidRPr="00EA51A2">
        <w:rPr>
          <w:color w:val="A31515"/>
          <w:sz w:val="23"/>
          <w:szCs w:val="23"/>
          <w:lang w:val="en-US"/>
        </w:rPr>
        <w:t>'</w:t>
      </w:r>
      <w:r w:rsidRPr="00EA51A2">
        <w:rPr>
          <w:color w:val="212121"/>
          <w:sz w:val="23"/>
          <w:szCs w:val="23"/>
          <w:lang w:val="en-US"/>
        </w:rPr>
        <w:t xml:space="preserve">, </w:t>
      </w:r>
      <w:r w:rsidRPr="00EA51A2">
        <w:rPr>
          <w:color w:val="A31515"/>
          <w:sz w:val="23"/>
          <w:szCs w:val="23"/>
          <w:lang w:val="en-US"/>
        </w:rPr>
        <w:t>'log2'</w:t>
      </w:r>
      <w:r w:rsidRPr="00EA51A2">
        <w:rPr>
          <w:color w:val="212121"/>
          <w:sz w:val="23"/>
          <w:szCs w:val="23"/>
          <w:lang w:val="en-US"/>
        </w:rPr>
        <w:t>],</w:t>
      </w:r>
    </w:p>
    <w:p w14:paraId="5782B314" w14:textId="77777777" w:rsidR="00BF3F88" w:rsidRDefault="00EA51A2">
      <w:pPr>
        <w:numPr>
          <w:ilvl w:val="0"/>
          <w:numId w:val="5"/>
        </w:numPr>
        <w:shd w:val="clear" w:color="auto" w:fill="FFFFFE"/>
        <w:spacing w:line="313" w:lineRule="auto"/>
        <w:jc w:val="both"/>
        <w:rPr>
          <w:sz w:val="23"/>
          <w:szCs w:val="23"/>
        </w:rPr>
      </w:pPr>
      <w:r>
        <w:rPr>
          <w:color w:val="A31515"/>
          <w:sz w:val="23"/>
          <w:szCs w:val="23"/>
        </w:rPr>
        <w:t>'</w:t>
      </w:r>
      <w:proofErr w:type="spellStart"/>
      <w:r>
        <w:rPr>
          <w:color w:val="A31515"/>
          <w:sz w:val="23"/>
          <w:szCs w:val="23"/>
        </w:rPr>
        <w:t>max_depth</w:t>
      </w:r>
      <w:proofErr w:type="spellEnd"/>
      <w:r>
        <w:rPr>
          <w:color w:val="A31515"/>
          <w:sz w:val="23"/>
          <w:szCs w:val="23"/>
        </w:rPr>
        <w:t>'</w:t>
      </w:r>
      <w:r>
        <w:rPr>
          <w:color w:val="212121"/>
          <w:sz w:val="23"/>
          <w:szCs w:val="23"/>
        </w:rPr>
        <w:t>:[</w:t>
      </w:r>
      <w:proofErr w:type="spellStart"/>
      <w:r>
        <w:rPr>
          <w:color w:val="0000FF"/>
          <w:sz w:val="23"/>
          <w:szCs w:val="23"/>
        </w:rPr>
        <w:t>None</w:t>
      </w:r>
      <w:proofErr w:type="spellEnd"/>
      <w:r>
        <w:rPr>
          <w:color w:val="212121"/>
          <w:sz w:val="23"/>
          <w:szCs w:val="23"/>
        </w:rPr>
        <w:t xml:space="preserve">, </w:t>
      </w:r>
      <w:r>
        <w:rPr>
          <w:color w:val="09885A"/>
          <w:sz w:val="23"/>
          <w:szCs w:val="23"/>
        </w:rPr>
        <w:t>8</w:t>
      </w:r>
      <w:r>
        <w:rPr>
          <w:color w:val="212121"/>
          <w:sz w:val="23"/>
          <w:szCs w:val="23"/>
        </w:rPr>
        <w:t xml:space="preserve">, </w:t>
      </w:r>
      <w:r>
        <w:rPr>
          <w:color w:val="09885A"/>
          <w:sz w:val="23"/>
          <w:szCs w:val="23"/>
        </w:rPr>
        <w:t>16</w:t>
      </w:r>
      <w:r>
        <w:rPr>
          <w:color w:val="212121"/>
          <w:sz w:val="23"/>
          <w:szCs w:val="23"/>
        </w:rPr>
        <w:t>],</w:t>
      </w:r>
    </w:p>
    <w:p w14:paraId="4C1CE98C" w14:textId="77777777" w:rsidR="00BF3F88" w:rsidRDefault="00EA51A2">
      <w:pPr>
        <w:numPr>
          <w:ilvl w:val="0"/>
          <w:numId w:val="5"/>
        </w:numPr>
        <w:shd w:val="clear" w:color="auto" w:fill="FFFFFE"/>
        <w:spacing w:line="313" w:lineRule="auto"/>
        <w:jc w:val="both"/>
        <w:rPr>
          <w:sz w:val="23"/>
          <w:szCs w:val="23"/>
        </w:rPr>
      </w:pPr>
      <w:r>
        <w:rPr>
          <w:color w:val="A31515"/>
          <w:sz w:val="23"/>
          <w:szCs w:val="23"/>
        </w:rPr>
        <w:t>'</w:t>
      </w:r>
      <w:proofErr w:type="spellStart"/>
      <w:r>
        <w:rPr>
          <w:color w:val="A31515"/>
          <w:sz w:val="23"/>
          <w:szCs w:val="23"/>
        </w:rPr>
        <w:t>min_samples_split</w:t>
      </w:r>
      <w:proofErr w:type="spellEnd"/>
      <w:r>
        <w:rPr>
          <w:color w:val="A31515"/>
          <w:sz w:val="23"/>
          <w:szCs w:val="23"/>
        </w:rPr>
        <w:t>'</w:t>
      </w:r>
      <w:r>
        <w:rPr>
          <w:color w:val="212121"/>
          <w:sz w:val="23"/>
          <w:szCs w:val="23"/>
        </w:rPr>
        <w:t xml:space="preserve">: </w:t>
      </w:r>
      <w:proofErr w:type="spellStart"/>
      <w:r>
        <w:rPr>
          <w:color w:val="795E26"/>
          <w:sz w:val="23"/>
          <w:szCs w:val="23"/>
        </w:rPr>
        <w:t>range</w:t>
      </w:r>
      <w:proofErr w:type="spellEnd"/>
      <w:r>
        <w:rPr>
          <w:color w:val="212121"/>
          <w:sz w:val="23"/>
          <w:szCs w:val="23"/>
        </w:rPr>
        <w:t>(</w:t>
      </w:r>
      <w:r>
        <w:rPr>
          <w:color w:val="09885A"/>
          <w:sz w:val="23"/>
          <w:szCs w:val="23"/>
        </w:rPr>
        <w:t>2</w:t>
      </w:r>
      <w:r>
        <w:rPr>
          <w:color w:val="212121"/>
          <w:sz w:val="23"/>
          <w:szCs w:val="23"/>
        </w:rPr>
        <w:t xml:space="preserve">, </w:t>
      </w:r>
      <w:r>
        <w:rPr>
          <w:color w:val="09885A"/>
          <w:sz w:val="23"/>
          <w:szCs w:val="23"/>
        </w:rPr>
        <w:t>10</w:t>
      </w:r>
      <w:r>
        <w:rPr>
          <w:color w:val="212121"/>
          <w:sz w:val="23"/>
          <w:szCs w:val="23"/>
        </w:rPr>
        <w:t>),</w:t>
      </w:r>
    </w:p>
    <w:p w14:paraId="0C386D30" w14:textId="77777777" w:rsidR="00BF3F88" w:rsidRDefault="00EA51A2">
      <w:pPr>
        <w:numPr>
          <w:ilvl w:val="0"/>
          <w:numId w:val="5"/>
        </w:numPr>
        <w:shd w:val="clear" w:color="auto" w:fill="FFFFFE"/>
        <w:spacing w:after="100" w:line="313" w:lineRule="auto"/>
        <w:jc w:val="both"/>
        <w:rPr>
          <w:sz w:val="23"/>
          <w:szCs w:val="23"/>
        </w:rPr>
      </w:pPr>
      <w:r>
        <w:rPr>
          <w:color w:val="A31515"/>
          <w:sz w:val="23"/>
          <w:szCs w:val="23"/>
        </w:rPr>
        <w:t>'min_samples_</w:t>
      </w:r>
      <w:proofErr w:type="spellStart"/>
      <w:r>
        <w:rPr>
          <w:color w:val="A31515"/>
          <w:sz w:val="23"/>
          <w:szCs w:val="23"/>
        </w:rPr>
        <w:t>leaf</w:t>
      </w:r>
      <w:proofErr w:type="spellEnd"/>
      <w:r>
        <w:rPr>
          <w:color w:val="A31515"/>
          <w:sz w:val="23"/>
          <w:szCs w:val="23"/>
        </w:rPr>
        <w:t>'</w:t>
      </w:r>
      <w:r>
        <w:rPr>
          <w:color w:val="212121"/>
          <w:sz w:val="23"/>
          <w:szCs w:val="23"/>
        </w:rPr>
        <w:t>:</w:t>
      </w:r>
      <w:proofErr w:type="spellStart"/>
      <w:r>
        <w:rPr>
          <w:color w:val="795E26"/>
          <w:sz w:val="23"/>
          <w:szCs w:val="23"/>
        </w:rPr>
        <w:t>range</w:t>
      </w:r>
      <w:proofErr w:type="spellEnd"/>
      <w:r>
        <w:rPr>
          <w:color w:val="212121"/>
          <w:sz w:val="23"/>
          <w:szCs w:val="23"/>
        </w:rPr>
        <w:t>(</w:t>
      </w:r>
      <w:r>
        <w:rPr>
          <w:color w:val="09885A"/>
          <w:sz w:val="23"/>
          <w:szCs w:val="23"/>
        </w:rPr>
        <w:t>1</w:t>
      </w:r>
      <w:r>
        <w:rPr>
          <w:color w:val="212121"/>
          <w:sz w:val="23"/>
          <w:szCs w:val="23"/>
        </w:rPr>
        <w:t>,</w:t>
      </w:r>
      <w:r>
        <w:rPr>
          <w:color w:val="09885A"/>
          <w:sz w:val="23"/>
          <w:szCs w:val="23"/>
        </w:rPr>
        <w:t>6</w:t>
      </w:r>
      <w:r>
        <w:rPr>
          <w:color w:val="212121"/>
          <w:sz w:val="23"/>
          <w:szCs w:val="23"/>
        </w:rPr>
        <w:t>)}</w:t>
      </w:r>
    </w:p>
    <w:p w14:paraId="6BC18F4B" w14:textId="77777777"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14:paraId="7BA32DAC" w14:textId="77777777" w:rsidR="00BF3F88" w:rsidRDefault="00EA51A2">
      <w:pPr>
        <w:numPr>
          <w:ilvl w:val="0"/>
          <w:numId w:val="5"/>
        </w:numPr>
        <w:pBdr>
          <w:top w:val="nil"/>
          <w:left w:val="nil"/>
          <w:bottom w:val="nil"/>
          <w:right w:val="nil"/>
          <w:between w:val="nil"/>
        </w:pBdr>
        <w:shd w:val="clear" w:color="auto" w:fill="FFFFFE"/>
        <w:spacing w:before="120" w:line="313" w:lineRule="auto"/>
        <w:jc w:val="both"/>
        <w:rPr>
          <w:i/>
          <w:sz w:val="23"/>
          <w:szCs w:val="23"/>
        </w:rPr>
      </w:pPr>
      <w:proofErr w:type="spellStart"/>
      <w:r>
        <w:rPr>
          <w:i/>
          <w:sz w:val="23"/>
          <w:szCs w:val="23"/>
        </w:rPr>
        <w:t>ccp_alpha</w:t>
      </w:r>
      <w:proofErr w:type="spellEnd"/>
      <w:r>
        <w:rPr>
          <w:i/>
          <w:sz w:val="23"/>
          <w:szCs w:val="23"/>
        </w:rPr>
        <w:t xml:space="preserve">=0.0, </w:t>
      </w:r>
    </w:p>
    <w:p w14:paraId="3E1C2262"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class_weight</w:t>
      </w:r>
      <w:proofErr w:type="spellEnd"/>
      <w:r>
        <w:rPr>
          <w:i/>
          <w:sz w:val="23"/>
          <w:szCs w:val="23"/>
        </w:rPr>
        <w:t>=</w:t>
      </w:r>
      <w:proofErr w:type="spellStart"/>
      <w:r>
        <w:rPr>
          <w:i/>
          <w:sz w:val="23"/>
          <w:szCs w:val="23"/>
        </w:rPr>
        <w:t>None</w:t>
      </w:r>
      <w:proofErr w:type="spellEnd"/>
      <w:r>
        <w:rPr>
          <w:i/>
          <w:sz w:val="23"/>
          <w:szCs w:val="23"/>
        </w:rPr>
        <w:t xml:space="preserve">, </w:t>
      </w:r>
    </w:p>
    <w:p w14:paraId="585FF007"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t>criterion</w:t>
      </w:r>
      <w:proofErr w:type="spellEnd"/>
      <w:r>
        <w:rPr>
          <w:i/>
          <w:color w:val="A31515"/>
          <w:sz w:val="23"/>
          <w:szCs w:val="23"/>
        </w:rPr>
        <w:t>='</w:t>
      </w:r>
      <w:proofErr w:type="spellStart"/>
      <w:r>
        <w:rPr>
          <w:i/>
          <w:color w:val="A31515"/>
          <w:sz w:val="23"/>
          <w:szCs w:val="23"/>
        </w:rPr>
        <w:t>gini</w:t>
      </w:r>
      <w:proofErr w:type="spellEnd"/>
      <w:r>
        <w:rPr>
          <w:i/>
          <w:color w:val="A31515"/>
          <w:sz w:val="23"/>
          <w:szCs w:val="23"/>
        </w:rPr>
        <w:t>',</w:t>
      </w:r>
    </w:p>
    <w:p w14:paraId="738821FE"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t>max_depth</w:t>
      </w:r>
      <w:proofErr w:type="spellEnd"/>
      <w:r>
        <w:rPr>
          <w:i/>
          <w:color w:val="A31515"/>
          <w:sz w:val="23"/>
          <w:szCs w:val="23"/>
        </w:rPr>
        <w:t xml:space="preserve">=8, </w:t>
      </w:r>
    </w:p>
    <w:p w14:paraId="488D0B3A"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lastRenderedPageBreak/>
        <w:t>max_features</w:t>
      </w:r>
      <w:proofErr w:type="spellEnd"/>
      <w:r>
        <w:rPr>
          <w:i/>
          <w:color w:val="A31515"/>
          <w:sz w:val="23"/>
          <w:szCs w:val="23"/>
        </w:rPr>
        <w:t>=</w:t>
      </w:r>
      <w:proofErr w:type="spellStart"/>
      <w:r>
        <w:rPr>
          <w:i/>
          <w:color w:val="A31515"/>
          <w:sz w:val="23"/>
          <w:szCs w:val="23"/>
        </w:rPr>
        <w:t>None</w:t>
      </w:r>
      <w:proofErr w:type="spellEnd"/>
      <w:r>
        <w:rPr>
          <w:i/>
          <w:color w:val="A31515"/>
          <w:sz w:val="23"/>
          <w:szCs w:val="23"/>
        </w:rPr>
        <w:t xml:space="preserve">, </w:t>
      </w:r>
    </w:p>
    <w:p w14:paraId="65F496F2"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max_leaf_nodes</w:t>
      </w:r>
      <w:proofErr w:type="spellEnd"/>
      <w:r>
        <w:rPr>
          <w:i/>
          <w:sz w:val="23"/>
          <w:szCs w:val="23"/>
        </w:rPr>
        <w:t>=</w:t>
      </w:r>
      <w:proofErr w:type="spellStart"/>
      <w:r>
        <w:rPr>
          <w:i/>
          <w:sz w:val="23"/>
          <w:szCs w:val="23"/>
        </w:rPr>
        <w:t>None</w:t>
      </w:r>
      <w:proofErr w:type="spellEnd"/>
      <w:r>
        <w:rPr>
          <w:i/>
          <w:sz w:val="23"/>
          <w:szCs w:val="23"/>
        </w:rPr>
        <w:t>,</w:t>
      </w:r>
    </w:p>
    <w:p w14:paraId="734FAAD0"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min_impurity_decrease</w:t>
      </w:r>
      <w:proofErr w:type="spellEnd"/>
      <w:r>
        <w:rPr>
          <w:i/>
          <w:sz w:val="23"/>
          <w:szCs w:val="23"/>
        </w:rPr>
        <w:t xml:space="preserve">=0.0, </w:t>
      </w:r>
    </w:p>
    <w:p w14:paraId="5258D2CA"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min_impurity_split</w:t>
      </w:r>
      <w:proofErr w:type="spellEnd"/>
      <w:r>
        <w:rPr>
          <w:i/>
          <w:sz w:val="23"/>
          <w:szCs w:val="23"/>
        </w:rPr>
        <w:t>=</w:t>
      </w:r>
      <w:proofErr w:type="spellStart"/>
      <w:r>
        <w:rPr>
          <w:i/>
          <w:sz w:val="23"/>
          <w:szCs w:val="23"/>
        </w:rPr>
        <w:t>None</w:t>
      </w:r>
      <w:proofErr w:type="spellEnd"/>
      <w:r>
        <w:rPr>
          <w:i/>
          <w:sz w:val="23"/>
          <w:szCs w:val="23"/>
        </w:rPr>
        <w:t>,</w:t>
      </w:r>
    </w:p>
    <w:p w14:paraId="349B7882"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t>min_samples_leaf</w:t>
      </w:r>
      <w:proofErr w:type="spellEnd"/>
      <w:r>
        <w:rPr>
          <w:i/>
          <w:color w:val="A31515"/>
          <w:sz w:val="23"/>
          <w:szCs w:val="23"/>
        </w:rPr>
        <w:t xml:space="preserve">=4, </w:t>
      </w:r>
    </w:p>
    <w:p w14:paraId="4B6AE6FF"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t>min_samples_split</w:t>
      </w:r>
      <w:proofErr w:type="spellEnd"/>
      <w:r>
        <w:rPr>
          <w:i/>
          <w:color w:val="A31515"/>
          <w:sz w:val="23"/>
          <w:szCs w:val="23"/>
        </w:rPr>
        <w:t>=9,</w:t>
      </w:r>
    </w:p>
    <w:p w14:paraId="5F2CA152"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min_weight_fraction_leaf</w:t>
      </w:r>
      <w:proofErr w:type="spellEnd"/>
      <w:r>
        <w:rPr>
          <w:i/>
          <w:sz w:val="23"/>
          <w:szCs w:val="23"/>
        </w:rPr>
        <w:t xml:space="preserve">=0.0, </w:t>
      </w:r>
    </w:p>
    <w:p w14:paraId="4E35BB14"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sz w:val="23"/>
          <w:szCs w:val="23"/>
        </w:rPr>
        <w:t>presort</w:t>
      </w:r>
      <w:proofErr w:type="spellEnd"/>
      <w:r>
        <w:rPr>
          <w:i/>
          <w:sz w:val="23"/>
          <w:szCs w:val="23"/>
        </w:rPr>
        <w:t>='</w:t>
      </w:r>
      <w:proofErr w:type="spellStart"/>
      <w:r>
        <w:rPr>
          <w:i/>
          <w:sz w:val="23"/>
          <w:szCs w:val="23"/>
        </w:rPr>
        <w:t>deprecated</w:t>
      </w:r>
      <w:proofErr w:type="spellEnd"/>
      <w:r>
        <w:rPr>
          <w:i/>
          <w:sz w:val="23"/>
          <w:szCs w:val="23"/>
        </w:rPr>
        <w:t>',</w:t>
      </w:r>
    </w:p>
    <w:p w14:paraId="7E56C481" w14:textId="77777777" w:rsidR="00BF3F88" w:rsidRDefault="00EA51A2">
      <w:pPr>
        <w:numPr>
          <w:ilvl w:val="0"/>
          <w:numId w:val="5"/>
        </w:numPr>
        <w:pBdr>
          <w:top w:val="nil"/>
          <w:left w:val="nil"/>
          <w:bottom w:val="nil"/>
          <w:right w:val="nil"/>
          <w:between w:val="nil"/>
        </w:pBdr>
        <w:shd w:val="clear" w:color="auto" w:fill="FFFFFE"/>
        <w:spacing w:line="313" w:lineRule="auto"/>
        <w:jc w:val="both"/>
        <w:rPr>
          <w:i/>
          <w:sz w:val="23"/>
          <w:szCs w:val="23"/>
        </w:rPr>
      </w:pPr>
      <w:proofErr w:type="spellStart"/>
      <w:r>
        <w:rPr>
          <w:i/>
          <w:color w:val="A31515"/>
          <w:sz w:val="23"/>
          <w:szCs w:val="23"/>
        </w:rPr>
        <w:t>random_state</w:t>
      </w:r>
      <w:proofErr w:type="spellEnd"/>
      <w:r>
        <w:rPr>
          <w:i/>
          <w:color w:val="A31515"/>
          <w:sz w:val="23"/>
          <w:szCs w:val="23"/>
        </w:rPr>
        <w:t xml:space="preserve">=42, </w:t>
      </w:r>
    </w:p>
    <w:p w14:paraId="61BD8BB0" w14:textId="77777777" w:rsidR="00BF3F88" w:rsidRDefault="00EA51A2">
      <w:pPr>
        <w:numPr>
          <w:ilvl w:val="0"/>
          <w:numId w:val="5"/>
        </w:numPr>
        <w:pBdr>
          <w:top w:val="nil"/>
          <w:left w:val="nil"/>
          <w:bottom w:val="nil"/>
          <w:right w:val="nil"/>
          <w:between w:val="nil"/>
        </w:pBdr>
        <w:shd w:val="clear" w:color="auto" w:fill="FFFFFE"/>
        <w:spacing w:after="100" w:line="313" w:lineRule="auto"/>
        <w:jc w:val="both"/>
        <w:rPr>
          <w:i/>
          <w:sz w:val="23"/>
          <w:szCs w:val="23"/>
        </w:rPr>
      </w:pPr>
      <w:proofErr w:type="spellStart"/>
      <w:r>
        <w:rPr>
          <w:i/>
          <w:color w:val="A31515"/>
          <w:sz w:val="23"/>
          <w:szCs w:val="23"/>
        </w:rPr>
        <w:t>splitter</w:t>
      </w:r>
      <w:proofErr w:type="spellEnd"/>
      <w:r>
        <w:rPr>
          <w:i/>
          <w:color w:val="A31515"/>
          <w:sz w:val="23"/>
          <w:szCs w:val="23"/>
        </w:rPr>
        <w:t>='</w:t>
      </w:r>
      <w:proofErr w:type="spellStart"/>
      <w:r>
        <w:rPr>
          <w:i/>
          <w:color w:val="A31515"/>
          <w:sz w:val="23"/>
          <w:szCs w:val="23"/>
        </w:rPr>
        <w:t>random</w:t>
      </w:r>
      <w:proofErr w:type="spellEnd"/>
      <w:r>
        <w:rPr>
          <w:i/>
          <w:color w:val="A31515"/>
          <w:sz w:val="23"/>
          <w:szCs w:val="23"/>
        </w:rPr>
        <w:t>'</w:t>
      </w:r>
    </w:p>
    <w:p w14:paraId="3FA4BE79" w14:textId="77777777" w:rsidR="00BF3F88" w:rsidRDefault="00EA51A2">
      <w:pPr>
        <w:spacing w:before="120" w:after="100"/>
        <w:jc w:val="both"/>
        <w:rPr>
          <w:color w:val="212121"/>
        </w:rPr>
      </w:pPr>
      <w:r>
        <w:rPr>
          <w:color w:val="212121"/>
        </w:rPr>
        <w:t xml:space="preserve">Con este AD optimizado </w:t>
      </w:r>
      <w:r>
        <w:t xml:space="preserve">sobre los valores de test </w:t>
      </w:r>
      <w:r>
        <w:rPr>
          <w:color w:val="212121"/>
        </w:rPr>
        <w:t xml:space="preserve">obtuvimos las siguientes métricas. Se observa una mejora en la precisión de la opción 1 (no HTA), comparado al AD por default. Además, la opción 2 (si HTA), presenta una mejora en el </w:t>
      </w:r>
      <w:proofErr w:type="spellStart"/>
      <w:r>
        <w:rPr>
          <w:color w:val="212121"/>
        </w:rPr>
        <w:t>recall</w:t>
      </w:r>
      <w:proofErr w:type="spellEnd"/>
      <w:r>
        <w:rPr>
          <w:color w:val="212121"/>
        </w:rPr>
        <w:t xml:space="preserve"> que incrementa el valor de f1 a 0.96. </w:t>
      </w:r>
    </w:p>
    <w:p w14:paraId="2E2BF223" w14:textId="77777777" w:rsidR="00BF3F88" w:rsidRDefault="00EA51A2">
      <w:pPr>
        <w:spacing w:before="120" w:after="100"/>
        <w:jc w:val="both"/>
        <w:rPr>
          <w:color w:val="212121"/>
        </w:rPr>
      </w:pPr>
      <w:r>
        <w:rPr>
          <w:rFonts w:ascii="Roboto" w:eastAsia="Roboto" w:hAnsi="Roboto" w:cs="Roboto"/>
          <w:color w:val="212121"/>
          <w:sz w:val="24"/>
          <w:szCs w:val="24"/>
          <w:highlight w:val="white"/>
        </w:rPr>
        <w:t>Este aumento en f1 es bueno para nosotros, ya que particularmente nos interesa, porque mejorar la predicción de las personas con HTA.</w:t>
      </w:r>
    </w:p>
    <w:p w14:paraId="66F4FBCF" w14:textId="77777777" w:rsidR="00BF3F88" w:rsidRDefault="00EA51A2">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lang w:val="es-AR"/>
        </w:rPr>
        <w:drawing>
          <wp:inline distT="114300" distB="114300" distL="114300" distR="114300" wp14:anchorId="2B1E4B78" wp14:editId="44420286">
            <wp:extent cx="3943350" cy="58102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43350" cy="581025"/>
                    </a:xfrm>
                    <a:prstGeom prst="rect">
                      <a:avLst/>
                    </a:prstGeom>
                    <a:ln/>
                  </pic:spPr>
                </pic:pic>
              </a:graphicData>
            </a:graphic>
          </wp:inline>
        </w:drawing>
      </w:r>
    </w:p>
    <w:p w14:paraId="5F6D1EE5" w14:textId="77777777" w:rsidR="00BF3F88" w:rsidRDefault="00EA51A2">
      <w:pPr>
        <w:shd w:val="clear" w:color="auto" w:fill="FFFFFE"/>
        <w:spacing w:before="120" w:after="100" w:line="313" w:lineRule="auto"/>
        <w:jc w:val="both"/>
        <w:rPr>
          <w:color w:val="212121"/>
        </w:rPr>
      </w:pPr>
      <w:r>
        <w:rPr>
          <w:color w:val="212121"/>
        </w:rPr>
        <w:t xml:space="preserve">Además, el </w:t>
      </w:r>
      <w:proofErr w:type="spellStart"/>
      <w:r>
        <w:rPr>
          <w:i/>
          <w:color w:val="212121"/>
        </w:rPr>
        <w:t>Accuracy</w:t>
      </w:r>
      <w:proofErr w:type="spellEnd"/>
      <w:r>
        <w:rPr>
          <w:i/>
          <w:color w:val="212121"/>
        </w:rPr>
        <w:t xml:space="preserve"> </w:t>
      </w:r>
      <w:r>
        <w:rPr>
          <w:color w:val="212121"/>
        </w:rPr>
        <w:t xml:space="preserve">del AD con parámetros optimizados, con Validación Cruzada presentó los siguientes 5 valores [0.968     0.928     0.956     0.96      0.9437751]. Lo que representa una media de </w:t>
      </w:r>
      <w:proofErr w:type="spellStart"/>
      <w:r>
        <w:rPr>
          <w:i/>
          <w:color w:val="212121"/>
        </w:rPr>
        <w:t>Accuracy</w:t>
      </w:r>
      <w:proofErr w:type="spellEnd"/>
      <w:r>
        <w:rPr>
          <w:i/>
          <w:color w:val="212121"/>
        </w:rPr>
        <w:t xml:space="preserve"> </w:t>
      </w:r>
      <w:r>
        <w:rPr>
          <w:color w:val="212121"/>
        </w:rPr>
        <w:t xml:space="preserve">de 0.95 y una desviación estándar de 0.01. </w:t>
      </w:r>
    </w:p>
    <w:p w14:paraId="78472A34" w14:textId="77777777" w:rsidR="00BF3F88" w:rsidRDefault="00BF3F88">
      <w:pPr>
        <w:shd w:val="clear" w:color="auto" w:fill="FFFFFE"/>
        <w:spacing w:before="120" w:after="100" w:line="313" w:lineRule="auto"/>
        <w:jc w:val="both"/>
        <w:rPr>
          <w:color w:val="212121"/>
        </w:rPr>
      </w:pPr>
    </w:p>
    <w:p w14:paraId="5D2B0620" w14:textId="77777777" w:rsidR="00BF3F88" w:rsidRDefault="00EA51A2">
      <w:pPr>
        <w:numPr>
          <w:ilvl w:val="0"/>
          <w:numId w:val="4"/>
        </w:numPr>
        <w:spacing w:before="120" w:after="100"/>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Masculino</w:t>
      </w:r>
    </w:p>
    <w:p w14:paraId="5696CF91" w14:textId="77777777" w:rsidR="00BF3F88" w:rsidRDefault="00EA51A2">
      <w:pPr>
        <w:spacing w:before="120" w:after="100"/>
        <w:jc w:val="both"/>
        <w:rPr>
          <w:color w:val="212121"/>
          <w:u w:val="single"/>
        </w:rPr>
      </w:pPr>
      <w:r>
        <w:rPr>
          <w:color w:val="212121"/>
          <w:u w:val="single"/>
        </w:rPr>
        <w:t>Versión default del Árbol de Decisión (AD)</w:t>
      </w:r>
    </w:p>
    <w:p w14:paraId="72A5D4A0" w14:textId="77777777" w:rsidR="00BF3F88" w:rsidRDefault="00EA51A2">
      <w:pPr>
        <w:spacing w:before="120" w:after="100"/>
        <w:jc w:val="both"/>
      </w:pPr>
      <w:r>
        <w:t>Con el AD sobre los valores de test obtuvimos las siguientes métricas. Se observa que la opción 1 (no HTA), comparado a la opción 2 (si HTA), presenta un mayor valor de f1.</w:t>
      </w:r>
    </w:p>
    <w:p w14:paraId="5EDAEDFE" w14:textId="77777777" w:rsidR="00BF3F88" w:rsidRDefault="00EA51A2">
      <w:pPr>
        <w:spacing w:before="120" w:after="100"/>
        <w:jc w:val="both"/>
        <w:rPr>
          <w:rFonts w:ascii="Roboto" w:eastAsia="Roboto" w:hAnsi="Roboto" w:cs="Roboto"/>
          <w:color w:val="FFFF00"/>
          <w:sz w:val="24"/>
          <w:szCs w:val="24"/>
        </w:rPr>
      </w:pPr>
      <w:r>
        <w:rPr>
          <w:rFonts w:ascii="Roboto" w:eastAsia="Roboto" w:hAnsi="Roboto" w:cs="Roboto"/>
          <w:noProof/>
          <w:color w:val="FFFF00"/>
          <w:sz w:val="24"/>
          <w:szCs w:val="24"/>
          <w:lang w:val="es-AR"/>
        </w:rPr>
        <w:drawing>
          <wp:inline distT="114300" distB="114300" distL="114300" distR="114300" wp14:anchorId="3367B6E8" wp14:editId="2CE0AF29">
            <wp:extent cx="3943350" cy="5810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943350" cy="581025"/>
                    </a:xfrm>
                    <a:prstGeom prst="rect">
                      <a:avLst/>
                    </a:prstGeom>
                    <a:ln/>
                  </pic:spPr>
                </pic:pic>
              </a:graphicData>
            </a:graphic>
          </wp:inline>
        </w:drawing>
      </w:r>
    </w:p>
    <w:p w14:paraId="0FE90A75" w14:textId="77777777" w:rsidR="00BF3F88" w:rsidRDefault="00EA51A2">
      <w:pPr>
        <w:spacing w:before="120" w:after="100"/>
        <w:jc w:val="both"/>
        <w:rPr>
          <w:color w:val="212121"/>
          <w:u w:val="single"/>
        </w:rPr>
      </w:pPr>
      <w:r>
        <w:rPr>
          <w:color w:val="212121"/>
          <w:u w:val="single"/>
        </w:rPr>
        <w:t xml:space="preserve">Versión con </w:t>
      </w:r>
      <w:proofErr w:type="spellStart"/>
      <w:r>
        <w:rPr>
          <w:color w:val="212121"/>
          <w:u w:val="single"/>
        </w:rPr>
        <w:t>hiperparametros</w:t>
      </w:r>
      <w:proofErr w:type="spellEnd"/>
      <w:r>
        <w:rPr>
          <w:color w:val="212121"/>
          <w:u w:val="single"/>
        </w:rPr>
        <w:t xml:space="preserve"> optimizados del Árbol de Decisión</w:t>
      </w:r>
    </w:p>
    <w:p w14:paraId="7A42F488" w14:textId="77777777" w:rsidR="00BF3F88" w:rsidRDefault="00EA51A2">
      <w:pPr>
        <w:spacing w:before="120" w:after="100"/>
        <w:jc w:val="both"/>
        <w:rPr>
          <w:color w:val="212121"/>
          <w:sz w:val="23"/>
          <w:szCs w:val="23"/>
        </w:rPr>
      </w:pPr>
      <w:r>
        <w:rPr>
          <w:color w:val="212121"/>
        </w:rPr>
        <w:t xml:space="preserve">Empleamos </w:t>
      </w:r>
      <w:proofErr w:type="spellStart"/>
      <w:r>
        <w:rPr>
          <w:color w:val="212121"/>
        </w:rPr>
        <w:t>cross-validation</w:t>
      </w:r>
      <w:proofErr w:type="spellEnd"/>
      <w:r>
        <w:rPr>
          <w:color w:val="212121"/>
        </w:rPr>
        <w:t xml:space="preserve"> = 5 y </w:t>
      </w:r>
      <w:proofErr w:type="spellStart"/>
      <w:r>
        <w:rPr>
          <w:color w:val="212121"/>
          <w:sz w:val="23"/>
          <w:szCs w:val="23"/>
        </w:rPr>
        <w:t>GridSearchCV</w:t>
      </w:r>
      <w:proofErr w:type="spellEnd"/>
      <w:r>
        <w:rPr>
          <w:color w:val="212121"/>
          <w:sz w:val="23"/>
          <w:szCs w:val="23"/>
        </w:rPr>
        <w:t xml:space="preserve"> para optimizar los mismos 6 parámetros mencionados arriba.</w:t>
      </w:r>
    </w:p>
    <w:p w14:paraId="75ABF0ED" w14:textId="77777777"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14:paraId="6046A71C" w14:textId="77777777" w:rsidR="00BF3F88" w:rsidRDefault="00EA51A2">
      <w:pPr>
        <w:numPr>
          <w:ilvl w:val="0"/>
          <w:numId w:val="5"/>
        </w:numPr>
        <w:shd w:val="clear" w:color="auto" w:fill="FFFFFE"/>
        <w:spacing w:before="120" w:line="313" w:lineRule="auto"/>
        <w:jc w:val="both"/>
        <w:rPr>
          <w:i/>
          <w:sz w:val="23"/>
          <w:szCs w:val="23"/>
        </w:rPr>
      </w:pPr>
      <w:proofErr w:type="spellStart"/>
      <w:r>
        <w:rPr>
          <w:i/>
          <w:sz w:val="23"/>
          <w:szCs w:val="23"/>
        </w:rPr>
        <w:t>ccp_alpha</w:t>
      </w:r>
      <w:proofErr w:type="spellEnd"/>
      <w:r>
        <w:rPr>
          <w:i/>
          <w:sz w:val="23"/>
          <w:szCs w:val="23"/>
        </w:rPr>
        <w:t xml:space="preserve">=0.0, </w:t>
      </w:r>
    </w:p>
    <w:p w14:paraId="1185D67C"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class_weight</w:t>
      </w:r>
      <w:proofErr w:type="spellEnd"/>
      <w:r>
        <w:rPr>
          <w:i/>
          <w:sz w:val="23"/>
          <w:szCs w:val="23"/>
        </w:rPr>
        <w:t>=</w:t>
      </w:r>
      <w:proofErr w:type="spellStart"/>
      <w:r>
        <w:rPr>
          <w:i/>
          <w:sz w:val="23"/>
          <w:szCs w:val="23"/>
        </w:rPr>
        <w:t>None</w:t>
      </w:r>
      <w:proofErr w:type="spellEnd"/>
      <w:r>
        <w:rPr>
          <w:i/>
          <w:sz w:val="23"/>
          <w:szCs w:val="23"/>
        </w:rPr>
        <w:t xml:space="preserve">, </w:t>
      </w:r>
    </w:p>
    <w:p w14:paraId="56820972"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t>criterion</w:t>
      </w:r>
      <w:proofErr w:type="spellEnd"/>
      <w:r>
        <w:rPr>
          <w:i/>
          <w:color w:val="A31515"/>
          <w:sz w:val="23"/>
          <w:szCs w:val="23"/>
        </w:rPr>
        <w:t>='</w:t>
      </w:r>
      <w:proofErr w:type="spellStart"/>
      <w:r>
        <w:rPr>
          <w:i/>
          <w:color w:val="A31515"/>
          <w:sz w:val="23"/>
          <w:szCs w:val="23"/>
        </w:rPr>
        <w:t>gini</w:t>
      </w:r>
      <w:proofErr w:type="spellEnd"/>
      <w:r>
        <w:rPr>
          <w:i/>
          <w:color w:val="A31515"/>
          <w:sz w:val="23"/>
          <w:szCs w:val="23"/>
        </w:rPr>
        <w:t>',</w:t>
      </w:r>
    </w:p>
    <w:p w14:paraId="55B12F4F"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t>max_depth</w:t>
      </w:r>
      <w:proofErr w:type="spellEnd"/>
      <w:r>
        <w:rPr>
          <w:i/>
          <w:color w:val="A31515"/>
          <w:sz w:val="23"/>
          <w:szCs w:val="23"/>
        </w:rPr>
        <w:t>=</w:t>
      </w:r>
      <w:proofErr w:type="spellStart"/>
      <w:r>
        <w:rPr>
          <w:i/>
          <w:color w:val="A31515"/>
          <w:sz w:val="23"/>
          <w:szCs w:val="23"/>
        </w:rPr>
        <w:t>None</w:t>
      </w:r>
      <w:proofErr w:type="spellEnd"/>
      <w:r>
        <w:rPr>
          <w:i/>
          <w:color w:val="A31515"/>
          <w:sz w:val="23"/>
          <w:szCs w:val="23"/>
        </w:rPr>
        <w:t xml:space="preserve">, </w:t>
      </w:r>
    </w:p>
    <w:p w14:paraId="0970BBD3"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lastRenderedPageBreak/>
        <w:t>max_features</w:t>
      </w:r>
      <w:proofErr w:type="spellEnd"/>
      <w:r>
        <w:rPr>
          <w:i/>
          <w:color w:val="A31515"/>
          <w:sz w:val="23"/>
          <w:szCs w:val="23"/>
        </w:rPr>
        <w:t>=</w:t>
      </w:r>
      <w:proofErr w:type="spellStart"/>
      <w:r>
        <w:rPr>
          <w:i/>
          <w:color w:val="A31515"/>
          <w:sz w:val="23"/>
          <w:szCs w:val="23"/>
        </w:rPr>
        <w:t>None</w:t>
      </w:r>
      <w:proofErr w:type="spellEnd"/>
      <w:r>
        <w:rPr>
          <w:i/>
          <w:color w:val="A31515"/>
          <w:sz w:val="23"/>
          <w:szCs w:val="23"/>
        </w:rPr>
        <w:t xml:space="preserve">, </w:t>
      </w:r>
    </w:p>
    <w:p w14:paraId="44E24420"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max_leaf_nodes</w:t>
      </w:r>
      <w:proofErr w:type="spellEnd"/>
      <w:r>
        <w:rPr>
          <w:i/>
          <w:sz w:val="23"/>
          <w:szCs w:val="23"/>
        </w:rPr>
        <w:t>=</w:t>
      </w:r>
      <w:proofErr w:type="spellStart"/>
      <w:r>
        <w:rPr>
          <w:i/>
          <w:sz w:val="23"/>
          <w:szCs w:val="23"/>
        </w:rPr>
        <w:t>None</w:t>
      </w:r>
      <w:proofErr w:type="spellEnd"/>
      <w:r>
        <w:rPr>
          <w:i/>
          <w:sz w:val="23"/>
          <w:szCs w:val="23"/>
        </w:rPr>
        <w:t>,</w:t>
      </w:r>
    </w:p>
    <w:p w14:paraId="375C5B7D"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min_impurity_decrease</w:t>
      </w:r>
      <w:proofErr w:type="spellEnd"/>
      <w:r>
        <w:rPr>
          <w:i/>
          <w:sz w:val="23"/>
          <w:szCs w:val="23"/>
        </w:rPr>
        <w:t xml:space="preserve">=0.0, </w:t>
      </w:r>
    </w:p>
    <w:p w14:paraId="6D2E9868"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min_impurity_split</w:t>
      </w:r>
      <w:proofErr w:type="spellEnd"/>
      <w:r>
        <w:rPr>
          <w:i/>
          <w:sz w:val="23"/>
          <w:szCs w:val="23"/>
        </w:rPr>
        <w:t>=</w:t>
      </w:r>
      <w:proofErr w:type="spellStart"/>
      <w:r>
        <w:rPr>
          <w:i/>
          <w:sz w:val="23"/>
          <w:szCs w:val="23"/>
        </w:rPr>
        <w:t>None</w:t>
      </w:r>
      <w:proofErr w:type="spellEnd"/>
      <w:r>
        <w:rPr>
          <w:i/>
          <w:sz w:val="23"/>
          <w:szCs w:val="23"/>
        </w:rPr>
        <w:t>,</w:t>
      </w:r>
    </w:p>
    <w:p w14:paraId="2F99D15B"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t>min_samples_leaf</w:t>
      </w:r>
      <w:proofErr w:type="spellEnd"/>
      <w:r>
        <w:rPr>
          <w:i/>
          <w:color w:val="A31515"/>
          <w:sz w:val="23"/>
          <w:szCs w:val="23"/>
        </w:rPr>
        <w:t xml:space="preserve">=4, </w:t>
      </w:r>
    </w:p>
    <w:p w14:paraId="3B016866"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t>min_samples_split</w:t>
      </w:r>
      <w:proofErr w:type="spellEnd"/>
      <w:r>
        <w:rPr>
          <w:i/>
          <w:color w:val="A31515"/>
          <w:sz w:val="23"/>
          <w:szCs w:val="23"/>
        </w:rPr>
        <w:t>=2,</w:t>
      </w:r>
    </w:p>
    <w:p w14:paraId="400EF0D0"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min_weight_fraction_leaf</w:t>
      </w:r>
      <w:proofErr w:type="spellEnd"/>
      <w:r>
        <w:rPr>
          <w:i/>
          <w:sz w:val="23"/>
          <w:szCs w:val="23"/>
        </w:rPr>
        <w:t xml:space="preserve">=0.0, </w:t>
      </w:r>
    </w:p>
    <w:p w14:paraId="18393AA6" w14:textId="77777777" w:rsidR="00BF3F88" w:rsidRDefault="00EA51A2">
      <w:pPr>
        <w:numPr>
          <w:ilvl w:val="0"/>
          <w:numId w:val="5"/>
        </w:numPr>
        <w:shd w:val="clear" w:color="auto" w:fill="FFFFFE"/>
        <w:spacing w:line="313" w:lineRule="auto"/>
        <w:jc w:val="both"/>
        <w:rPr>
          <w:i/>
          <w:sz w:val="23"/>
          <w:szCs w:val="23"/>
        </w:rPr>
      </w:pPr>
      <w:proofErr w:type="spellStart"/>
      <w:r>
        <w:rPr>
          <w:i/>
          <w:sz w:val="23"/>
          <w:szCs w:val="23"/>
        </w:rPr>
        <w:t>presort</w:t>
      </w:r>
      <w:proofErr w:type="spellEnd"/>
      <w:r>
        <w:rPr>
          <w:i/>
          <w:sz w:val="23"/>
          <w:szCs w:val="23"/>
        </w:rPr>
        <w:t>='</w:t>
      </w:r>
      <w:proofErr w:type="spellStart"/>
      <w:r>
        <w:rPr>
          <w:i/>
          <w:sz w:val="23"/>
          <w:szCs w:val="23"/>
        </w:rPr>
        <w:t>deprecated</w:t>
      </w:r>
      <w:proofErr w:type="spellEnd"/>
      <w:r>
        <w:rPr>
          <w:i/>
          <w:sz w:val="23"/>
          <w:szCs w:val="23"/>
        </w:rPr>
        <w:t>',</w:t>
      </w:r>
    </w:p>
    <w:p w14:paraId="668BB909" w14:textId="77777777" w:rsidR="00BF3F88" w:rsidRDefault="00EA51A2">
      <w:pPr>
        <w:numPr>
          <w:ilvl w:val="0"/>
          <w:numId w:val="5"/>
        </w:numPr>
        <w:shd w:val="clear" w:color="auto" w:fill="FFFFFE"/>
        <w:spacing w:line="313" w:lineRule="auto"/>
        <w:jc w:val="both"/>
        <w:rPr>
          <w:i/>
          <w:sz w:val="23"/>
          <w:szCs w:val="23"/>
        </w:rPr>
      </w:pPr>
      <w:proofErr w:type="spellStart"/>
      <w:r>
        <w:rPr>
          <w:i/>
          <w:color w:val="A31515"/>
          <w:sz w:val="23"/>
          <w:szCs w:val="23"/>
        </w:rPr>
        <w:t>random_state</w:t>
      </w:r>
      <w:proofErr w:type="spellEnd"/>
      <w:r>
        <w:rPr>
          <w:i/>
          <w:color w:val="A31515"/>
          <w:sz w:val="23"/>
          <w:szCs w:val="23"/>
        </w:rPr>
        <w:t xml:space="preserve">=42, </w:t>
      </w:r>
    </w:p>
    <w:p w14:paraId="19467A18" w14:textId="77777777" w:rsidR="00BF3F88" w:rsidRDefault="00EA51A2">
      <w:pPr>
        <w:numPr>
          <w:ilvl w:val="0"/>
          <w:numId w:val="5"/>
        </w:numPr>
        <w:shd w:val="clear" w:color="auto" w:fill="FFFFFE"/>
        <w:spacing w:after="100" w:line="313" w:lineRule="auto"/>
        <w:jc w:val="both"/>
        <w:rPr>
          <w:i/>
          <w:sz w:val="23"/>
          <w:szCs w:val="23"/>
        </w:rPr>
      </w:pPr>
      <w:proofErr w:type="spellStart"/>
      <w:r>
        <w:rPr>
          <w:i/>
          <w:color w:val="A31515"/>
          <w:sz w:val="23"/>
          <w:szCs w:val="23"/>
        </w:rPr>
        <w:t>splitter</w:t>
      </w:r>
      <w:proofErr w:type="spellEnd"/>
      <w:r>
        <w:rPr>
          <w:i/>
          <w:color w:val="A31515"/>
          <w:sz w:val="23"/>
          <w:szCs w:val="23"/>
        </w:rPr>
        <w:t>='</w:t>
      </w:r>
      <w:proofErr w:type="spellStart"/>
      <w:r>
        <w:rPr>
          <w:i/>
          <w:color w:val="A31515"/>
          <w:sz w:val="23"/>
          <w:szCs w:val="23"/>
        </w:rPr>
        <w:t>best</w:t>
      </w:r>
      <w:proofErr w:type="spellEnd"/>
      <w:r>
        <w:rPr>
          <w:i/>
          <w:color w:val="A31515"/>
          <w:sz w:val="23"/>
          <w:szCs w:val="23"/>
        </w:rPr>
        <w:t>'</w:t>
      </w:r>
    </w:p>
    <w:p w14:paraId="3FC6ACCE" w14:textId="77777777" w:rsidR="00BF3F88" w:rsidRDefault="00EA51A2">
      <w:pPr>
        <w:spacing w:before="120" w:after="100"/>
        <w:jc w:val="both"/>
        <w:rPr>
          <w:color w:val="212121"/>
        </w:rPr>
      </w:pPr>
      <w:r>
        <w:rPr>
          <w:color w:val="212121"/>
        </w:rPr>
        <w:t xml:space="preserve">Con este AD optimizado </w:t>
      </w:r>
      <w:r>
        <w:t xml:space="preserve">sobre los valores de test </w:t>
      </w:r>
      <w:r>
        <w:rPr>
          <w:color w:val="212121"/>
        </w:rPr>
        <w:t xml:space="preserve">obtuvimos las siguientes métricas. Se observa una mejora en el f1 de la opción 1 (no HTA), comparado al AD por default. Además, la opción 2 (si HTA), presenta una mejora en el </w:t>
      </w:r>
      <w:proofErr w:type="spellStart"/>
      <w:r>
        <w:rPr>
          <w:color w:val="212121"/>
        </w:rPr>
        <w:t>recall</w:t>
      </w:r>
      <w:proofErr w:type="spellEnd"/>
      <w:r>
        <w:rPr>
          <w:color w:val="212121"/>
        </w:rPr>
        <w:t xml:space="preserve">. </w:t>
      </w:r>
    </w:p>
    <w:p w14:paraId="43E03C9E" w14:textId="77777777" w:rsidR="00BF3F88" w:rsidRDefault="00EA51A2">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lang w:val="es-AR"/>
        </w:rPr>
        <w:drawing>
          <wp:inline distT="114300" distB="114300" distL="114300" distR="114300" wp14:anchorId="42AC794F" wp14:editId="6DB69520">
            <wp:extent cx="3943350" cy="5810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943350" cy="581025"/>
                    </a:xfrm>
                    <a:prstGeom prst="rect">
                      <a:avLst/>
                    </a:prstGeom>
                    <a:ln/>
                  </pic:spPr>
                </pic:pic>
              </a:graphicData>
            </a:graphic>
          </wp:inline>
        </w:drawing>
      </w:r>
    </w:p>
    <w:p w14:paraId="0C8254D0" w14:textId="77777777"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Además, el </w:t>
      </w:r>
      <w:proofErr w:type="spellStart"/>
      <w:r>
        <w:rPr>
          <w:i/>
          <w:color w:val="212121"/>
        </w:rPr>
        <w:t>Accuracy</w:t>
      </w:r>
      <w:proofErr w:type="spellEnd"/>
      <w:r>
        <w:rPr>
          <w:i/>
          <w:color w:val="212121"/>
        </w:rPr>
        <w:t xml:space="preserve"> </w:t>
      </w:r>
      <w:r>
        <w:rPr>
          <w:color w:val="212121"/>
        </w:rPr>
        <w:t xml:space="preserve">del AD con parámetros optimizados, con Validación Cruzada presentó los siguientes 5 valores [0.99056604 0.98113208 0.96226415 0.98095238 0.97142857]. Lo que representa una media de </w:t>
      </w:r>
      <w:proofErr w:type="spellStart"/>
      <w:r>
        <w:rPr>
          <w:i/>
          <w:color w:val="212121"/>
        </w:rPr>
        <w:t>Accuracy</w:t>
      </w:r>
      <w:proofErr w:type="spellEnd"/>
      <w:r>
        <w:rPr>
          <w:i/>
          <w:color w:val="212121"/>
        </w:rPr>
        <w:t xml:space="preserve"> </w:t>
      </w:r>
      <w:r>
        <w:rPr>
          <w:color w:val="212121"/>
        </w:rPr>
        <w:t xml:space="preserve">de 0.977 y una desviación estándar de 0.010. </w:t>
      </w:r>
    </w:p>
    <w:p w14:paraId="7EFC7A1D" w14:textId="77777777" w:rsidR="00BF3F88" w:rsidRDefault="00BF3F88">
      <w:pPr>
        <w:pBdr>
          <w:top w:val="nil"/>
          <w:left w:val="nil"/>
          <w:bottom w:val="nil"/>
          <w:right w:val="nil"/>
          <w:between w:val="nil"/>
        </w:pBdr>
        <w:shd w:val="clear" w:color="auto" w:fill="FFFFFE"/>
        <w:spacing w:before="120" w:after="100" w:line="313" w:lineRule="auto"/>
        <w:jc w:val="both"/>
        <w:rPr>
          <w:rFonts w:ascii="Roboto" w:eastAsia="Roboto" w:hAnsi="Roboto" w:cs="Roboto"/>
          <w:color w:val="212121"/>
          <w:sz w:val="24"/>
          <w:szCs w:val="24"/>
        </w:rPr>
      </w:pPr>
    </w:p>
    <w:p w14:paraId="36E5A079" w14:textId="77777777" w:rsidR="00BF3F88" w:rsidRDefault="00EA51A2">
      <w:pPr>
        <w:spacing w:before="120" w:after="100"/>
        <w:jc w:val="both"/>
        <w:rPr>
          <w:b/>
          <w:color w:val="212121"/>
          <w:sz w:val="36"/>
          <w:szCs w:val="36"/>
          <w:u w:val="single"/>
        </w:rPr>
      </w:pPr>
      <w:r>
        <w:rPr>
          <w:b/>
          <w:color w:val="212121"/>
          <w:sz w:val="36"/>
          <w:szCs w:val="36"/>
          <w:u w:val="single"/>
        </w:rPr>
        <w:t xml:space="preserve">Seleccionar un modelo de clasificación utilizando una técnica de </w:t>
      </w:r>
      <w:proofErr w:type="spellStart"/>
      <w:r>
        <w:rPr>
          <w:b/>
          <w:color w:val="212121"/>
          <w:sz w:val="36"/>
          <w:szCs w:val="36"/>
          <w:u w:val="single"/>
        </w:rPr>
        <w:t>ensemble</w:t>
      </w:r>
      <w:proofErr w:type="spellEnd"/>
    </w:p>
    <w:p w14:paraId="224A1834" w14:textId="77777777" w:rsidR="00BF3F88" w:rsidRDefault="00EA51A2">
      <w:pPr>
        <w:spacing w:before="120" w:after="100"/>
        <w:jc w:val="both"/>
        <w:rPr>
          <w:color w:val="212121"/>
        </w:rPr>
      </w:pPr>
      <w:r>
        <w:rPr>
          <w:color w:val="212121"/>
        </w:rPr>
        <w:t xml:space="preserve">Se seleccionó el </w:t>
      </w:r>
      <w:proofErr w:type="spellStart"/>
      <w:r>
        <w:rPr>
          <w:b/>
          <w:i/>
          <w:color w:val="212121"/>
        </w:rPr>
        <w:t>boosting</w:t>
      </w:r>
      <w:proofErr w:type="spellEnd"/>
      <w:r>
        <w:rPr>
          <w:b/>
          <w:i/>
          <w:color w:val="212121"/>
        </w:rPr>
        <w:t>/</w:t>
      </w:r>
      <w:proofErr w:type="spellStart"/>
      <w:r>
        <w:rPr>
          <w:b/>
          <w:i/>
          <w:color w:val="212121"/>
        </w:rPr>
        <w:t>GradientBoostingClassifier</w:t>
      </w:r>
      <w:proofErr w:type="spellEnd"/>
      <w:r>
        <w:rPr>
          <w:rFonts w:ascii="Courier New" w:eastAsia="Courier New" w:hAnsi="Courier New" w:cs="Courier New"/>
          <w:b/>
          <w:color w:val="212121"/>
          <w:sz w:val="23"/>
          <w:szCs w:val="23"/>
        </w:rPr>
        <w:t xml:space="preserve"> </w:t>
      </w:r>
      <w:r>
        <w:rPr>
          <w:color w:val="212121"/>
        </w:rPr>
        <w:t>ya que nos permitirá emplear AD que darán diferente</w:t>
      </w:r>
      <w:r w:rsidR="00584972">
        <w:rPr>
          <w:color w:val="212121"/>
        </w:rPr>
        <w:t>s</w:t>
      </w:r>
      <w:r>
        <w:rPr>
          <w:color w:val="212121"/>
        </w:rPr>
        <w:t xml:space="preserve"> pesos a los datos de entrenamiento. Al tratarse de AD, presenta buen desempeño para bases de datos desbalanceadas y con mucha </w:t>
      </w:r>
      <w:proofErr w:type="spellStart"/>
      <w:r>
        <w:rPr>
          <w:color w:val="212121"/>
        </w:rPr>
        <w:t>dimensionalidad</w:t>
      </w:r>
      <w:proofErr w:type="spellEnd"/>
      <w:r>
        <w:rPr>
          <w:color w:val="212121"/>
        </w:rPr>
        <w:t xml:space="preserve">. </w:t>
      </w:r>
      <w:r w:rsidR="00584972">
        <w:rPr>
          <w:color w:val="212121"/>
        </w:rPr>
        <w:t>Además,</w:t>
      </w:r>
      <w:r>
        <w:rPr>
          <w:color w:val="212121"/>
        </w:rPr>
        <w:t xml:space="preserve"> es fácil de visualizar e interpretar. </w:t>
      </w:r>
    </w:p>
    <w:p w14:paraId="0F8F38FE" w14:textId="77777777" w:rsidR="00BF3F88" w:rsidRDefault="00EA51A2">
      <w:pPr>
        <w:spacing w:before="120" w:after="100"/>
        <w:jc w:val="both"/>
        <w:rPr>
          <w:color w:val="212121"/>
        </w:rPr>
      </w:pPr>
      <w:r>
        <w:rPr>
          <w:color w:val="212121"/>
        </w:rPr>
        <w:t xml:space="preserve">Mantenemos la métrica de </w:t>
      </w:r>
      <w:r>
        <w:rPr>
          <w:b/>
          <w:color w:val="212121"/>
        </w:rPr>
        <w:t>f1</w:t>
      </w:r>
      <w:r>
        <w:rPr>
          <w:color w:val="212121"/>
        </w:rPr>
        <w:t xml:space="preserve">, así comparamos con la performance de los AD anteriores. </w:t>
      </w:r>
    </w:p>
    <w:p w14:paraId="048A214C" w14:textId="77777777" w:rsidR="00BF3F88" w:rsidRDefault="00EA51A2">
      <w:pPr>
        <w:numPr>
          <w:ilvl w:val="0"/>
          <w:numId w:val="4"/>
        </w:numPr>
        <w:spacing w:before="120" w:after="100"/>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original</w:t>
      </w:r>
      <w:r>
        <w:rPr>
          <w:color w:val="212121"/>
        </w:rPr>
        <w:t xml:space="preserve"> </w:t>
      </w:r>
    </w:p>
    <w:p w14:paraId="422C1CDA" w14:textId="77777777" w:rsidR="00BF3F88" w:rsidRDefault="00EA51A2">
      <w:pPr>
        <w:spacing w:before="120" w:after="100"/>
        <w:jc w:val="both"/>
        <w:rPr>
          <w:color w:val="212121"/>
          <w:u w:val="single"/>
        </w:rPr>
      </w:pPr>
      <w:r>
        <w:rPr>
          <w:color w:val="212121"/>
          <w:u w:val="single"/>
        </w:rPr>
        <w:t xml:space="preserve">Versión default del </w:t>
      </w:r>
      <w:proofErr w:type="spellStart"/>
      <w:r>
        <w:rPr>
          <w:color w:val="212121"/>
          <w:u w:val="single"/>
        </w:rPr>
        <w:t>Boosting</w:t>
      </w:r>
      <w:proofErr w:type="spellEnd"/>
    </w:p>
    <w:p w14:paraId="315BB289" w14:textId="77777777" w:rsidR="00BF3F88" w:rsidRDefault="00EA51A2">
      <w:pPr>
        <w:spacing w:before="120" w:after="100"/>
        <w:jc w:val="both"/>
        <w:rPr>
          <w:color w:val="212121"/>
        </w:rPr>
      </w:pPr>
      <w:r>
        <w:rPr>
          <w:color w:val="212121"/>
        </w:rPr>
        <w:t xml:space="preserve">Con el </w:t>
      </w:r>
      <w:proofErr w:type="spellStart"/>
      <w:r>
        <w:rPr>
          <w:color w:val="212121"/>
        </w:rPr>
        <w:t>boosting</w:t>
      </w:r>
      <w:proofErr w:type="spellEnd"/>
      <w:r>
        <w:rPr>
          <w:color w:val="212121"/>
        </w:rPr>
        <w:t xml:space="preserve"> </w:t>
      </w:r>
      <w:r>
        <w:t xml:space="preserve">sobre los valores de test </w:t>
      </w:r>
      <w:r>
        <w:rPr>
          <w:color w:val="212121"/>
        </w:rPr>
        <w:t>obtuvimos las siguientes métricas. Se observa que la opción 1 (no HTA), comparado a la opción 2 (si HTA), presenta un mejor valor de f1.</w:t>
      </w:r>
    </w:p>
    <w:p w14:paraId="25DCF55B" w14:textId="77777777" w:rsidR="00BF3F88" w:rsidRDefault="00EA51A2">
      <w:pPr>
        <w:shd w:val="clear" w:color="auto" w:fill="FFFFFF"/>
        <w:spacing w:before="120" w:after="100"/>
        <w:rPr>
          <w:color w:val="212121"/>
        </w:rPr>
      </w:pPr>
      <w:r>
        <w:rPr>
          <w:color w:val="212121"/>
        </w:rPr>
        <w:t xml:space="preserve">Obtenemos valores idénticos al AD optimizado de arriba. </w:t>
      </w:r>
    </w:p>
    <w:p w14:paraId="28BD77C1" w14:textId="77777777" w:rsidR="00BF3F88" w:rsidRDefault="00EA51A2">
      <w:pPr>
        <w:shd w:val="clear" w:color="auto" w:fill="FFFFFF"/>
        <w:spacing w:before="120" w:after="100"/>
        <w:rPr>
          <w:rFonts w:ascii="Roboto" w:eastAsia="Roboto" w:hAnsi="Roboto" w:cs="Roboto"/>
          <w:color w:val="212121"/>
          <w:sz w:val="24"/>
          <w:szCs w:val="24"/>
        </w:rPr>
      </w:pPr>
      <w:r>
        <w:rPr>
          <w:rFonts w:ascii="Roboto" w:eastAsia="Roboto" w:hAnsi="Roboto" w:cs="Roboto"/>
          <w:noProof/>
          <w:color w:val="212121"/>
          <w:sz w:val="24"/>
          <w:szCs w:val="24"/>
          <w:lang w:val="es-AR"/>
        </w:rPr>
        <w:drawing>
          <wp:inline distT="114300" distB="114300" distL="114300" distR="114300" wp14:anchorId="1083ED21" wp14:editId="302CD23F">
            <wp:extent cx="3819525" cy="5810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19525" cy="581025"/>
                    </a:xfrm>
                    <a:prstGeom prst="rect">
                      <a:avLst/>
                    </a:prstGeom>
                    <a:ln/>
                  </pic:spPr>
                </pic:pic>
              </a:graphicData>
            </a:graphic>
          </wp:inline>
        </w:drawing>
      </w:r>
    </w:p>
    <w:p w14:paraId="07A7FCD6" w14:textId="77777777" w:rsidR="00BF3F88" w:rsidRDefault="00EA51A2">
      <w:pPr>
        <w:spacing w:before="120" w:after="100"/>
        <w:jc w:val="both"/>
        <w:rPr>
          <w:color w:val="212121"/>
          <w:u w:val="single"/>
        </w:rPr>
      </w:pPr>
      <w:r>
        <w:rPr>
          <w:color w:val="212121"/>
          <w:u w:val="single"/>
        </w:rPr>
        <w:t xml:space="preserve">Versión con </w:t>
      </w:r>
      <w:proofErr w:type="spellStart"/>
      <w:r>
        <w:rPr>
          <w:color w:val="212121"/>
          <w:u w:val="single"/>
        </w:rPr>
        <w:t>hiperparametros</w:t>
      </w:r>
      <w:proofErr w:type="spellEnd"/>
      <w:r>
        <w:rPr>
          <w:color w:val="212121"/>
          <w:u w:val="single"/>
        </w:rPr>
        <w:t xml:space="preserve"> optimizados del </w:t>
      </w:r>
      <w:proofErr w:type="spellStart"/>
      <w:r>
        <w:rPr>
          <w:color w:val="212121"/>
          <w:u w:val="single"/>
        </w:rPr>
        <w:t>Boosting</w:t>
      </w:r>
      <w:proofErr w:type="spellEnd"/>
    </w:p>
    <w:p w14:paraId="529B496D" w14:textId="77777777" w:rsidR="00BF3F88" w:rsidRDefault="00EA51A2">
      <w:pPr>
        <w:spacing w:before="120" w:after="100"/>
        <w:jc w:val="both"/>
        <w:rPr>
          <w:color w:val="212121"/>
          <w:sz w:val="23"/>
          <w:szCs w:val="23"/>
        </w:rPr>
      </w:pPr>
      <w:r>
        <w:rPr>
          <w:color w:val="212121"/>
        </w:rPr>
        <w:lastRenderedPageBreak/>
        <w:t xml:space="preserve">Empleamos </w:t>
      </w:r>
      <w:proofErr w:type="spellStart"/>
      <w:r>
        <w:rPr>
          <w:color w:val="212121"/>
        </w:rPr>
        <w:t>cross-validation</w:t>
      </w:r>
      <w:proofErr w:type="spellEnd"/>
      <w:r>
        <w:rPr>
          <w:color w:val="212121"/>
        </w:rPr>
        <w:t xml:space="preserve"> = 5 y </w:t>
      </w:r>
      <w:proofErr w:type="spellStart"/>
      <w:r>
        <w:rPr>
          <w:color w:val="212121"/>
          <w:sz w:val="23"/>
          <w:szCs w:val="23"/>
        </w:rPr>
        <w:t>GridSearchCV</w:t>
      </w:r>
      <w:proofErr w:type="spellEnd"/>
      <w:r>
        <w:rPr>
          <w:color w:val="212121"/>
          <w:sz w:val="23"/>
          <w:szCs w:val="23"/>
        </w:rPr>
        <w:t xml:space="preserve"> para optimizar los siguientes parámetros: </w:t>
      </w:r>
    </w:p>
    <w:p w14:paraId="2A5CB078" w14:textId="77777777" w:rsidR="00BF3F88" w:rsidRDefault="00EA51A2">
      <w:pPr>
        <w:numPr>
          <w:ilvl w:val="0"/>
          <w:numId w:val="5"/>
        </w:numPr>
        <w:pBdr>
          <w:top w:val="nil"/>
          <w:left w:val="nil"/>
          <w:bottom w:val="nil"/>
          <w:right w:val="nil"/>
          <w:between w:val="nil"/>
        </w:pBdr>
        <w:shd w:val="clear" w:color="auto" w:fill="FFFFFE"/>
        <w:spacing w:before="120" w:line="313" w:lineRule="auto"/>
        <w:jc w:val="both"/>
        <w:rPr>
          <w:sz w:val="23"/>
          <w:szCs w:val="23"/>
        </w:rPr>
      </w:pPr>
      <w:r>
        <w:rPr>
          <w:color w:val="A31515"/>
          <w:sz w:val="23"/>
          <w:szCs w:val="23"/>
        </w:rPr>
        <w:t>"</w:t>
      </w:r>
      <w:proofErr w:type="spellStart"/>
      <w:r>
        <w:rPr>
          <w:color w:val="A31515"/>
          <w:sz w:val="23"/>
          <w:szCs w:val="23"/>
        </w:rPr>
        <w:t>loss</w:t>
      </w:r>
      <w:proofErr w:type="spellEnd"/>
      <w:r>
        <w:rPr>
          <w:color w:val="A31515"/>
          <w:sz w:val="23"/>
          <w:szCs w:val="23"/>
        </w:rPr>
        <w:t>":["</w:t>
      </w:r>
      <w:proofErr w:type="spellStart"/>
      <w:r>
        <w:rPr>
          <w:color w:val="A31515"/>
          <w:sz w:val="23"/>
          <w:szCs w:val="23"/>
        </w:rPr>
        <w:t>deviance</w:t>
      </w:r>
      <w:proofErr w:type="spellEnd"/>
      <w:r>
        <w:rPr>
          <w:color w:val="A31515"/>
          <w:sz w:val="23"/>
          <w:szCs w:val="23"/>
        </w:rPr>
        <w:t>","</w:t>
      </w:r>
      <w:proofErr w:type="spellStart"/>
      <w:r>
        <w:rPr>
          <w:color w:val="A31515"/>
          <w:sz w:val="23"/>
          <w:szCs w:val="23"/>
        </w:rPr>
        <w:t>exponential</w:t>
      </w:r>
      <w:proofErr w:type="spellEnd"/>
      <w:r>
        <w:rPr>
          <w:color w:val="A31515"/>
          <w:sz w:val="23"/>
          <w:szCs w:val="23"/>
        </w:rPr>
        <w:t>"],</w:t>
      </w:r>
    </w:p>
    <w:p w14:paraId="40EAA537"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color w:val="A31515"/>
          <w:sz w:val="23"/>
          <w:szCs w:val="23"/>
        </w:rPr>
        <w:t>"</w:t>
      </w:r>
      <w:proofErr w:type="spellStart"/>
      <w:r>
        <w:rPr>
          <w:color w:val="A31515"/>
          <w:sz w:val="23"/>
          <w:szCs w:val="23"/>
        </w:rPr>
        <w:t>learning_rate</w:t>
      </w:r>
      <w:proofErr w:type="spellEnd"/>
      <w:r>
        <w:rPr>
          <w:color w:val="A31515"/>
          <w:sz w:val="23"/>
          <w:szCs w:val="23"/>
        </w:rPr>
        <w:t xml:space="preserve">": </w:t>
      </w:r>
      <w:commentRangeStart w:id="26"/>
      <w:r>
        <w:rPr>
          <w:color w:val="A31515"/>
          <w:sz w:val="23"/>
          <w:szCs w:val="23"/>
        </w:rPr>
        <w:t>[0.01, 0.025, 0.05, 0.1],</w:t>
      </w:r>
      <w:commentRangeEnd w:id="26"/>
      <w:r w:rsidR="00193A47">
        <w:rPr>
          <w:rStyle w:val="Refdecomentario"/>
        </w:rPr>
        <w:commentReference w:id="26"/>
      </w:r>
    </w:p>
    <w:p w14:paraId="04D0FC9C" w14:textId="77777777" w:rsidR="00BF3F88" w:rsidRDefault="00EA51A2">
      <w:pPr>
        <w:numPr>
          <w:ilvl w:val="0"/>
          <w:numId w:val="5"/>
        </w:numPr>
        <w:pBdr>
          <w:top w:val="nil"/>
          <w:left w:val="nil"/>
          <w:bottom w:val="nil"/>
          <w:right w:val="nil"/>
          <w:between w:val="nil"/>
        </w:pBdr>
        <w:shd w:val="clear" w:color="auto" w:fill="FFFFFE"/>
        <w:spacing w:after="100" w:line="313" w:lineRule="auto"/>
        <w:jc w:val="both"/>
        <w:rPr>
          <w:sz w:val="23"/>
          <w:szCs w:val="23"/>
        </w:rPr>
      </w:pPr>
      <w:r>
        <w:rPr>
          <w:color w:val="A31515"/>
          <w:sz w:val="23"/>
          <w:szCs w:val="23"/>
        </w:rPr>
        <w:t>"</w:t>
      </w:r>
      <w:proofErr w:type="spellStart"/>
      <w:r>
        <w:rPr>
          <w:color w:val="A31515"/>
          <w:sz w:val="23"/>
          <w:szCs w:val="23"/>
        </w:rPr>
        <w:t>max_depth</w:t>
      </w:r>
      <w:proofErr w:type="spellEnd"/>
      <w:r>
        <w:rPr>
          <w:color w:val="A31515"/>
          <w:sz w:val="23"/>
          <w:szCs w:val="23"/>
        </w:rPr>
        <w:t>"</w:t>
      </w:r>
      <w:proofErr w:type="gramStart"/>
      <w:r>
        <w:rPr>
          <w:color w:val="A31515"/>
          <w:sz w:val="23"/>
          <w:szCs w:val="23"/>
        </w:rPr>
        <w:t>:[</w:t>
      </w:r>
      <w:proofErr w:type="gramEnd"/>
      <w:r>
        <w:rPr>
          <w:color w:val="A31515"/>
          <w:sz w:val="23"/>
          <w:szCs w:val="23"/>
        </w:rPr>
        <w:t>3,5,8,16].</w:t>
      </w:r>
    </w:p>
    <w:p w14:paraId="6077A70A" w14:textId="77777777" w:rsidR="00BF3F88" w:rsidRDefault="00EA51A2">
      <w:pPr>
        <w:shd w:val="clear" w:color="auto" w:fill="FFFFFE"/>
        <w:spacing w:before="120" w:after="100" w:line="313" w:lineRule="auto"/>
        <w:jc w:val="both"/>
        <w:rPr>
          <w:color w:val="212121"/>
        </w:rPr>
      </w:pPr>
      <w:r>
        <w:rPr>
          <w:color w:val="212121"/>
        </w:rPr>
        <w:t xml:space="preserve">Obtuvimos que la mejor configuración del </w:t>
      </w:r>
      <w:proofErr w:type="spellStart"/>
      <w:r>
        <w:rPr>
          <w:color w:val="212121"/>
        </w:rPr>
        <w:t>Boosting</w:t>
      </w:r>
      <w:proofErr w:type="spellEnd"/>
      <w:r>
        <w:rPr>
          <w:color w:val="212121"/>
        </w:rPr>
        <w:t xml:space="preserve"> es:</w:t>
      </w:r>
    </w:p>
    <w:p w14:paraId="69501794" w14:textId="77777777" w:rsidR="00BF3F88" w:rsidRDefault="00EA51A2">
      <w:pPr>
        <w:numPr>
          <w:ilvl w:val="0"/>
          <w:numId w:val="5"/>
        </w:numPr>
        <w:pBdr>
          <w:top w:val="nil"/>
          <w:left w:val="nil"/>
          <w:bottom w:val="nil"/>
          <w:right w:val="nil"/>
          <w:between w:val="nil"/>
        </w:pBdr>
        <w:shd w:val="clear" w:color="auto" w:fill="FFFFFE"/>
        <w:spacing w:before="120" w:line="313" w:lineRule="auto"/>
        <w:jc w:val="both"/>
        <w:rPr>
          <w:sz w:val="23"/>
          <w:szCs w:val="23"/>
        </w:rPr>
      </w:pPr>
      <w:proofErr w:type="spellStart"/>
      <w:r>
        <w:rPr>
          <w:sz w:val="23"/>
          <w:szCs w:val="23"/>
        </w:rPr>
        <w:t>ccp_alpha</w:t>
      </w:r>
      <w:proofErr w:type="spellEnd"/>
      <w:r>
        <w:rPr>
          <w:sz w:val="23"/>
          <w:szCs w:val="23"/>
        </w:rPr>
        <w:t xml:space="preserve">=0.0, </w:t>
      </w:r>
    </w:p>
    <w:p w14:paraId="40A566A7"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criterion</w:t>
      </w:r>
      <w:proofErr w:type="spellEnd"/>
      <w:r>
        <w:rPr>
          <w:sz w:val="23"/>
          <w:szCs w:val="23"/>
        </w:rPr>
        <w:t>='</w:t>
      </w:r>
      <w:proofErr w:type="spellStart"/>
      <w:r>
        <w:rPr>
          <w:sz w:val="23"/>
          <w:szCs w:val="23"/>
        </w:rPr>
        <w:t>friedman_mse</w:t>
      </w:r>
      <w:proofErr w:type="spellEnd"/>
      <w:r>
        <w:rPr>
          <w:sz w:val="23"/>
          <w:szCs w:val="23"/>
        </w:rPr>
        <w:t xml:space="preserve">', </w:t>
      </w:r>
    </w:p>
    <w:p w14:paraId="245FDF00"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init</w:t>
      </w:r>
      <w:proofErr w:type="spellEnd"/>
      <w:r>
        <w:rPr>
          <w:sz w:val="23"/>
          <w:szCs w:val="23"/>
        </w:rPr>
        <w:t>=</w:t>
      </w:r>
      <w:proofErr w:type="spellStart"/>
      <w:r>
        <w:rPr>
          <w:sz w:val="23"/>
          <w:szCs w:val="23"/>
        </w:rPr>
        <w:t>None</w:t>
      </w:r>
      <w:proofErr w:type="spellEnd"/>
      <w:r>
        <w:rPr>
          <w:sz w:val="23"/>
          <w:szCs w:val="23"/>
        </w:rPr>
        <w:t>,</w:t>
      </w:r>
    </w:p>
    <w:p w14:paraId="0CFABDAC"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color w:val="A31515"/>
          <w:sz w:val="23"/>
          <w:szCs w:val="23"/>
        </w:rPr>
        <w:t>learning_rate</w:t>
      </w:r>
      <w:proofErr w:type="spellEnd"/>
      <w:r>
        <w:rPr>
          <w:color w:val="A31515"/>
          <w:sz w:val="23"/>
          <w:szCs w:val="23"/>
        </w:rPr>
        <w:t xml:space="preserve">=0.05, </w:t>
      </w:r>
    </w:p>
    <w:p w14:paraId="0A4B2B95"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color w:val="A31515"/>
          <w:sz w:val="23"/>
          <w:szCs w:val="23"/>
        </w:rPr>
        <w:t>loss</w:t>
      </w:r>
      <w:proofErr w:type="spellEnd"/>
      <w:r>
        <w:rPr>
          <w:color w:val="A31515"/>
          <w:sz w:val="23"/>
          <w:szCs w:val="23"/>
        </w:rPr>
        <w:t>='</w:t>
      </w:r>
      <w:proofErr w:type="spellStart"/>
      <w:r>
        <w:rPr>
          <w:color w:val="A31515"/>
          <w:sz w:val="23"/>
          <w:szCs w:val="23"/>
        </w:rPr>
        <w:t>exponential</w:t>
      </w:r>
      <w:proofErr w:type="spellEnd"/>
      <w:r>
        <w:rPr>
          <w:color w:val="A31515"/>
          <w:sz w:val="23"/>
          <w:szCs w:val="23"/>
        </w:rPr>
        <w:t xml:space="preserve">', </w:t>
      </w:r>
    </w:p>
    <w:p w14:paraId="00D39A2C"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color w:val="A31515"/>
          <w:sz w:val="23"/>
          <w:szCs w:val="23"/>
        </w:rPr>
        <w:t>max_depth</w:t>
      </w:r>
      <w:proofErr w:type="spellEnd"/>
      <w:r>
        <w:rPr>
          <w:color w:val="A31515"/>
          <w:sz w:val="23"/>
          <w:szCs w:val="23"/>
        </w:rPr>
        <w:t>=3,</w:t>
      </w:r>
    </w:p>
    <w:p w14:paraId="50CE2F73"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max_features</w:t>
      </w:r>
      <w:proofErr w:type="spellEnd"/>
      <w:r>
        <w:rPr>
          <w:sz w:val="23"/>
          <w:szCs w:val="23"/>
        </w:rPr>
        <w:t>=</w:t>
      </w:r>
      <w:proofErr w:type="spellStart"/>
      <w:r>
        <w:rPr>
          <w:sz w:val="23"/>
          <w:szCs w:val="23"/>
        </w:rPr>
        <w:t>None</w:t>
      </w:r>
      <w:proofErr w:type="spellEnd"/>
      <w:r>
        <w:rPr>
          <w:sz w:val="23"/>
          <w:szCs w:val="23"/>
        </w:rPr>
        <w:t xml:space="preserve">, </w:t>
      </w:r>
    </w:p>
    <w:p w14:paraId="10FF21BA"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max_leaf_nodes</w:t>
      </w:r>
      <w:proofErr w:type="spellEnd"/>
      <w:r>
        <w:rPr>
          <w:sz w:val="23"/>
          <w:szCs w:val="23"/>
        </w:rPr>
        <w:t>=</w:t>
      </w:r>
      <w:proofErr w:type="spellStart"/>
      <w:r>
        <w:rPr>
          <w:sz w:val="23"/>
          <w:szCs w:val="23"/>
        </w:rPr>
        <w:t>None</w:t>
      </w:r>
      <w:proofErr w:type="spellEnd"/>
      <w:r>
        <w:rPr>
          <w:sz w:val="23"/>
          <w:szCs w:val="23"/>
        </w:rPr>
        <w:t>,</w:t>
      </w:r>
    </w:p>
    <w:p w14:paraId="26BD9E6F"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min_impurity_decrease</w:t>
      </w:r>
      <w:proofErr w:type="spellEnd"/>
      <w:r>
        <w:rPr>
          <w:sz w:val="23"/>
          <w:szCs w:val="23"/>
        </w:rPr>
        <w:t xml:space="preserve">=0.0, </w:t>
      </w:r>
    </w:p>
    <w:p w14:paraId="5373D533"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min_impurity_split</w:t>
      </w:r>
      <w:proofErr w:type="spellEnd"/>
      <w:r>
        <w:rPr>
          <w:sz w:val="23"/>
          <w:szCs w:val="23"/>
        </w:rPr>
        <w:t>=</w:t>
      </w:r>
      <w:proofErr w:type="spellStart"/>
      <w:r>
        <w:rPr>
          <w:sz w:val="23"/>
          <w:szCs w:val="23"/>
        </w:rPr>
        <w:t>None</w:t>
      </w:r>
      <w:proofErr w:type="spellEnd"/>
      <w:r>
        <w:rPr>
          <w:sz w:val="23"/>
          <w:szCs w:val="23"/>
        </w:rPr>
        <w:t>,</w:t>
      </w:r>
    </w:p>
    <w:p w14:paraId="1DC6ED4E"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min_samples_leaf</w:t>
      </w:r>
      <w:proofErr w:type="spellEnd"/>
      <w:r>
        <w:rPr>
          <w:sz w:val="23"/>
          <w:szCs w:val="23"/>
        </w:rPr>
        <w:t xml:space="preserve">=1, </w:t>
      </w:r>
    </w:p>
    <w:p w14:paraId="738A92C3"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min_samples_split</w:t>
      </w:r>
      <w:proofErr w:type="spellEnd"/>
      <w:r>
        <w:rPr>
          <w:sz w:val="23"/>
          <w:szCs w:val="23"/>
        </w:rPr>
        <w:t>=2,</w:t>
      </w:r>
    </w:p>
    <w:p w14:paraId="262D4358"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min_weight_fraction_leaf</w:t>
      </w:r>
      <w:proofErr w:type="spellEnd"/>
      <w:r>
        <w:rPr>
          <w:sz w:val="23"/>
          <w:szCs w:val="23"/>
        </w:rPr>
        <w:t xml:space="preserve">=0.0, </w:t>
      </w:r>
    </w:p>
    <w:p w14:paraId="317D4E3A"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commentRangeStart w:id="27"/>
      <w:proofErr w:type="spellStart"/>
      <w:r>
        <w:rPr>
          <w:sz w:val="23"/>
          <w:szCs w:val="23"/>
        </w:rPr>
        <w:t>n_estimators</w:t>
      </w:r>
      <w:proofErr w:type="spellEnd"/>
      <w:r>
        <w:rPr>
          <w:sz w:val="23"/>
          <w:szCs w:val="23"/>
        </w:rPr>
        <w:t>=100,</w:t>
      </w:r>
      <w:commentRangeEnd w:id="27"/>
      <w:r w:rsidR="002A0E4A">
        <w:rPr>
          <w:rStyle w:val="Refdecomentario"/>
        </w:rPr>
        <w:commentReference w:id="27"/>
      </w:r>
    </w:p>
    <w:p w14:paraId="2F2ED6F2" w14:textId="77777777" w:rsidR="00BF3F88" w:rsidRPr="00EA51A2" w:rsidRDefault="00EA51A2">
      <w:pPr>
        <w:numPr>
          <w:ilvl w:val="0"/>
          <w:numId w:val="5"/>
        </w:numPr>
        <w:pBdr>
          <w:top w:val="nil"/>
          <w:left w:val="nil"/>
          <w:bottom w:val="nil"/>
          <w:right w:val="nil"/>
          <w:between w:val="nil"/>
        </w:pBdr>
        <w:shd w:val="clear" w:color="auto" w:fill="FFFFFE"/>
        <w:spacing w:line="313" w:lineRule="auto"/>
        <w:jc w:val="both"/>
        <w:rPr>
          <w:sz w:val="23"/>
          <w:szCs w:val="23"/>
          <w:lang w:val="en-US"/>
        </w:rPr>
      </w:pPr>
      <w:proofErr w:type="spellStart"/>
      <w:r w:rsidRPr="00EA51A2">
        <w:rPr>
          <w:sz w:val="23"/>
          <w:szCs w:val="23"/>
          <w:lang w:val="en-US"/>
        </w:rPr>
        <w:t>n_iter_no_change</w:t>
      </w:r>
      <w:proofErr w:type="spellEnd"/>
      <w:r w:rsidRPr="00EA51A2">
        <w:rPr>
          <w:sz w:val="23"/>
          <w:szCs w:val="23"/>
          <w:lang w:val="en-US"/>
        </w:rPr>
        <w:t xml:space="preserve">=None, </w:t>
      </w:r>
    </w:p>
    <w:p w14:paraId="32F8CD85"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presort</w:t>
      </w:r>
      <w:proofErr w:type="spellEnd"/>
      <w:r>
        <w:rPr>
          <w:sz w:val="23"/>
          <w:szCs w:val="23"/>
        </w:rPr>
        <w:t>='</w:t>
      </w:r>
      <w:proofErr w:type="spellStart"/>
      <w:r>
        <w:rPr>
          <w:sz w:val="23"/>
          <w:szCs w:val="23"/>
        </w:rPr>
        <w:t>deprecated</w:t>
      </w:r>
      <w:proofErr w:type="spellEnd"/>
      <w:r>
        <w:rPr>
          <w:sz w:val="23"/>
          <w:szCs w:val="23"/>
        </w:rPr>
        <w:t>',</w:t>
      </w:r>
    </w:p>
    <w:p w14:paraId="0DF1255C"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random_state</w:t>
      </w:r>
      <w:proofErr w:type="spellEnd"/>
      <w:r>
        <w:rPr>
          <w:sz w:val="23"/>
          <w:szCs w:val="23"/>
        </w:rPr>
        <w:t xml:space="preserve">=42, </w:t>
      </w:r>
    </w:p>
    <w:p w14:paraId="7732FD2E"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subsample</w:t>
      </w:r>
      <w:proofErr w:type="spellEnd"/>
      <w:r>
        <w:rPr>
          <w:sz w:val="23"/>
          <w:szCs w:val="23"/>
        </w:rPr>
        <w:t>=1.0,</w:t>
      </w:r>
    </w:p>
    <w:p w14:paraId="7A27C7D7"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r>
        <w:rPr>
          <w:sz w:val="23"/>
          <w:szCs w:val="23"/>
        </w:rPr>
        <w:t>tol=0.0001,</w:t>
      </w:r>
    </w:p>
    <w:p w14:paraId="632A864E"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validation_fraction</w:t>
      </w:r>
      <w:proofErr w:type="spellEnd"/>
      <w:r>
        <w:rPr>
          <w:sz w:val="23"/>
          <w:szCs w:val="23"/>
        </w:rPr>
        <w:t xml:space="preserve">=0.1, </w:t>
      </w:r>
    </w:p>
    <w:p w14:paraId="716F3A45" w14:textId="77777777" w:rsidR="00BF3F88" w:rsidRDefault="00EA51A2">
      <w:pPr>
        <w:numPr>
          <w:ilvl w:val="0"/>
          <w:numId w:val="5"/>
        </w:numPr>
        <w:pBdr>
          <w:top w:val="nil"/>
          <w:left w:val="nil"/>
          <w:bottom w:val="nil"/>
          <w:right w:val="nil"/>
          <w:between w:val="nil"/>
        </w:pBdr>
        <w:shd w:val="clear" w:color="auto" w:fill="FFFFFE"/>
        <w:spacing w:line="313" w:lineRule="auto"/>
        <w:jc w:val="both"/>
        <w:rPr>
          <w:sz w:val="23"/>
          <w:szCs w:val="23"/>
        </w:rPr>
      </w:pPr>
      <w:proofErr w:type="spellStart"/>
      <w:r>
        <w:rPr>
          <w:sz w:val="23"/>
          <w:szCs w:val="23"/>
        </w:rPr>
        <w:t>verbose</w:t>
      </w:r>
      <w:proofErr w:type="spellEnd"/>
      <w:r>
        <w:rPr>
          <w:sz w:val="23"/>
          <w:szCs w:val="23"/>
        </w:rPr>
        <w:t>=0,</w:t>
      </w:r>
    </w:p>
    <w:p w14:paraId="531B6466" w14:textId="77777777" w:rsidR="00BF3F88" w:rsidRDefault="00EA51A2">
      <w:pPr>
        <w:numPr>
          <w:ilvl w:val="0"/>
          <w:numId w:val="5"/>
        </w:numPr>
        <w:pBdr>
          <w:top w:val="nil"/>
          <w:left w:val="nil"/>
          <w:bottom w:val="nil"/>
          <w:right w:val="nil"/>
          <w:between w:val="nil"/>
        </w:pBdr>
        <w:shd w:val="clear" w:color="auto" w:fill="FFFFFE"/>
        <w:spacing w:after="100" w:line="313" w:lineRule="auto"/>
        <w:jc w:val="both"/>
        <w:rPr>
          <w:sz w:val="23"/>
          <w:szCs w:val="23"/>
        </w:rPr>
      </w:pPr>
      <w:proofErr w:type="spellStart"/>
      <w:r>
        <w:rPr>
          <w:sz w:val="23"/>
          <w:szCs w:val="23"/>
        </w:rPr>
        <w:t>warm_start</w:t>
      </w:r>
      <w:proofErr w:type="spellEnd"/>
      <w:r>
        <w:rPr>
          <w:sz w:val="23"/>
          <w:szCs w:val="23"/>
        </w:rPr>
        <w:t>=False.</w:t>
      </w:r>
    </w:p>
    <w:p w14:paraId="5CE7764B" w14:textId="77777777" w:rsidR="00BF3F88" w:rsidRDefault="00EA51A2">
      <w:pPr>
        <w:spacing w:before="120" w:after="100"/>
        <w:jc w:val="both"/>
        <w:rPr>
          <w:color w:val="212121"/>
        </w:rPr>
      </w:pPr>
      <w:r>
        <w:rPr>
          <w:color w:val="212121"/>
        </w:rPr>
        <w:t xml:space="preserve">Con este </w:t>
      </w:r>
      <w:proofErr w:type="spellStart"/>
      <w:r>
        <w:rPr>
          <w:color w:val="212121"/>
        </w:rPr>
        <w:t>Boosting</w:t>
      </w:r>
      <w:proofErr w:type="spellEnd"/>
      <w:r>
        <w:rPr>
          <w:color w:val="212121"/>
        </w:rPr>
        <w:t xml:space="preserve"> optimizado </w:t>
      </w:r>
      <w:r>
        <w:t xml:space="preserve">sobre los valores de test </w:t>
      </w:r>
      <w:r>
        <w:rPr>
          <w:color w:val="212121"/>
        </w:rPr>
        <w:t xml:space="preserve">obtuvimos las siguientes métricas. Se observa una mejora en la precisión de la opción 1 (no HTA), comparado al AD por default. Además, la opción 2 (si HTA), presenta una mejora en el </w:t>
      </w:r>
      <w:proofErr w:type="spellStart"/>
      <w:r>
        <w:rPr>
          <w:color w:val="212121"/>
        </w:rPr>
        <w:t>recall</w:t>
      </w:r>
      <w:proofErr w:type="spellEnd"/>
      <w:r>
        <w:rPr>
          <w:color w:val="212121"/>
        </w:rPr>
        <w:t xml:space="preserve">. </w:t>
      </w:r>
    </w:p>
    <w:p w14:paraId="36B201E6" w14:textId="77777777" w:rsidR="00BF3F88" w:rsidRDefault="00EA51A2">
      <w:pPr>
        <w:spacing w:before="120" w:after="100"/>
        <w:jc w:val="both"/>
        <w:rPr>
          <w:sz w:val="23"/>
          <w:szCs w:val="23"/>
        </w:rPr>
      </w:pPr>
      <w:r>
        <w:rPr>
          <w:noProof/>
          <w:sz w:val="23"/>
          <w:szCs w:val="23"/>
          <w:lang w:val="es-AR"/>
        </w:rPr>
        <w:drawing>
          <wp:inline distT="114300" distB="114300" distL="114300" distR="114300" wp14:anchorId="428A8AC3" wp14:editId="57FA2671">
            <wp:extent cx="3819525" cy="581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19525" cy="581025"/>
                    </a:xfrm>
                    <a:prstGeom prst="rect">
                      <a:avLst/>
                    </a:prstGeom>
                    <a:ln/>
                  </pic:spPr>
                </pic:pic>
              </a:graphicData>
            </a:graphic>
          </wp:inline>
        </w:drawing>
      </w:r>
    </w:p>
    <w:p w14:paraId="65FFA88C" w14:textId="77777777" w:rsidR="00BF3F88" w:rsidRDefault="00EA51A2">
      <w:pPr>
        <w:shd w:val="clear" w:color="auto" w:fill="FFFFFE"/>
        <w:spacing w:before="120" w:after="100" w:line="313" w:lineRule="auto"/>
        <w:jc w:val="both"/>
        <w:rPr>
          <w:color w:val="212121"/>
        </w:rPr>
      </w:pPr>
      <w:r>
        <w:rPr>
          <w:color w:val="212121"/>
        </w:rPr>
        <w:t xml:space="preserve">Además, el </w:t>
      </w:r>
      <w:proofErr w:type="spellStart"/>
      <w:r>
        <w:rPr>
          <w:i/>
          <w:color w:val="212121"/>
        </w:rPr>
        <w:t>Accuracy</w:t>
      </w:r>
      <w:proofErr w:type="spellEnd"/>
      <w:r>
        <w:rPr>
          <w:i/>
          <w:color w:val="212121"/>
        </w:rPr>
        <w:t xml:space="preserve"> </w:t>
      </w:r>
      <w:r>
        <w:rPr>
          <w:color w:val="212121"/>
        </w:rPr>
        <w:t xml:space="preserve">del </w:t>
      </w:r>
      <w:proofErr w:type="spellStart"/>
      <w:r>
        <w:rPr>
          <w:color w:val="212121"/>
        </w:rPr>
        <w:t>Boosting</w:t>
      </w:r>
      <w:proofErr w:type="spellEnd"/>
      <w:r>
        <w:rPr>
          <w:color w:val="212121"/>
        </w:rPr>
        <w:t xml:space="preserve"> con parámetros optimizados, con Validación Cruzada presentó los siguientes 5 valores [0.988      0.984      0.968      0.984      0.960]. Lo que representa una media de </w:t>
      </w:r>
      <w:proofErr w:type="spellStart"/>
      <w:r>
        <w:rPr>
          <w:i/>
          <w:color w:val="212121"/>
        </w:rPr>
        <w:t>Accuracy</w:t>
      </w:r>
      <w:proofErr w:type="spellEnd"/>
      <w:r>
        <w:rPr>
          <w:i/>
          <w:color w:val="212121"/>
        </w:rPr>
        <w:t xml:space="preserve"> </w:t>
      </w:r>
      <w:r>
        <w:rPr>
          <w:color w:val="212121"/>
        </w:rPr>
        <w:t xml:space="preserve">de 0.98 y una desviación estándar de 0.01. </w:t>
      </w:r>
    </w:p>
    <w:p w14:paraId="1BF1F474" w14:textId="77777777" w:rsidR="00BF3F88" w:rsidRDefault="00BF3F88">
      <w:pPr>
        <w:shd w:val="clear" w:color="auto" w:fill="FFFFFE"/>
        <w:spacing w:before="120" w:after="100" w:line="313" w:lineRule="auto"/>
        <w:jc w:val="both"/>
        <w:rPr>
          <w:color w:val="FF0000"/>
          <w:sz w:val="23"/>
          <w:szCs w:val="23"/>
        </w:rPr>
      </w:pPr>
    </w:p>
    <w:p w14:paraId="2C3BC7B4" w14:textId="77777777" w:rsidR="00BF3F88" w:rsidRDefault="00EA51A2">
      <w:pPr>
        <w:numPr>
          <w:ilvl w:val="0"/>
          <w:numId w:val="4"/>
        </w:numPr>
        <w:spacing w:before="120" w:after="100"/>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Masculino</w:t>
      </w:r>
    </w:p>
    <w:p w14:paraId="0C691BC3" w14:textId="77777777" w:rsidR="00BF3F88" w:rsidRDefault="00EA51A2">
      <w:pPr>
        <w:spacing w:before="120" w:after="100"/>
        <w:jc w:val="both"/>
        <w:rPr>
          <w:color w:val="212121"/>
          <w:u w:val="single"/>
        </w:rPr>
      </w:pPr>
      <w:r>
        <w:rPr>
          <w:color w:val="212121"/>
          <w:u w:val="single"/>
        </w:rPr>
        <w:lastRenderedPageBreak/>
        <w:t xml:space="preserve">Versión default del </w:t>
      </w:r>
      <w:proofErr w:type="spellStart"/>
      <w:r>
        <w:rPr>
          <w:color w:val="212121"/>
          <w:u w:val="single"/>
        </w:rPr>
        <w:t>Boosting</w:t>
      </w:r>
      <w:proofErr w:type="spellEnd"/>
    </w:p>
    <w:p w14:paraId="375AB360" w14:textId="77777777" w:rsidR="00BF3F88" w:rsidRDefault="00EA51A2">
      <w:pPr>
        <w:spacing w:before="120" w:after="100"/>
        <w:jc w:val="both"/>
      </w:pPr>
      <w:r>
        <w:t xml:space="preserve">Con el </w:t>
      </w:r>
      <w:proofErr w:type="spellStart"/>
      <w:r>
        <w:t>Boosting</w:t>
      </w:r>
      <w:proofErr w:type="spellEnd"/>
      <w:r>
        <w:t xml:space="preserve"> sobre los valores de test obtuvimos las siguientes métricas. Se observa que la opción 1 (no HTA), comparado a la opción 2 (si HTA), presenta un mayor valor de f1, pero ambos son valores muy altos y mejores que un AD optimizado.</w:t>
      </w:r>
    </w:p>
    <w:p w14:paraId="2DA031CF" w14:textId="77777777" w:rsidR="00BF3F88" w:rsidRDefault="00EA51A2">
      <w:pPr>
        <w:spacing w:before="120" w:after="100"/>
        <w:jc w:val="both"/>
        <w:rPr>
          <w:rFonts w:ascii="Roboto" w:eastAsia="Roboto" w:hAnsi="Roboto" w:cs="Roboto"/>
          <w:color w:val="FFFF00"/>
          <w:sz w:val="24"/>
          <w:szCs w:val="24"/>
        </w:rPr>
      </w:pPr>
      <w:r>
        <w:rPr>
          <w:rFonts w:ascii="Roboto" w:eastAsia="Roboto" w:hAnsi="Roboto" w:cs="Roboto"/>
          <w:noProof/>
          <w:color w:val="FFFF00"/>
          <w:sz w:val="24"/>
          <w:szCs w:val="24"/>
          <w:lang w:val="es-AR"/>
        </w:rPr>
        <w:drawing>
          <wp:inline distT="114300" distB="114300" distL="114300" distR="114300" wp14:anchorId="32A1A175" wp14:editId="7DBBC843">
            <wp:extent cx="3819525" cy="5810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819525" cy="581025"/>
                    </a:xfrm>
                    <a:prstGeom prst="rect">
                      <a:avLst/>
                    </a:prstGeom>
                    <a:ln/>
                  </pic:spPr>
                </pic:pic>
              </a:graphicData>
            </a:graphic>
          </wp:inline>
        </w:drawing>
      </w:r>
    </w:p>
    <w:p w14:paraId="75A3940F" w14:textId="77777777" w:rsidR="00BF3F88" w:rsidRDefault="00EA51A2">
      <w:pPr>
        <w:spacing w:before="120" w:after="100"/>
        <w:jc w:val="both"/>
        <w:rPr>
          <w:color w:val="212121"/>
          <w:u w:val="single"/>
        </w:rPr>
      </w:pPr>
      <w:r>
        <w:rPr>
          <w:color w:val="212121"/>
          <w:u w:val="single"/>
        </w:rPr>
        <w:t xml:space="preserve">Versión con </w:t>
      </w:r>
      <w:proofErr w:type="spellStart"/>
      <w:r>
        <w:rPr>
          <w:color w:val="212121"/>
          <w:u w:val="single"/>
        </w:rPr>
        <w:t>hiperparametros</w:t>
      </w:r>
      <w:proofErr w:type="spellEnd"/>
      <w:r>
        <w:rPr>
          <w:color w:val="212121"/>
          <w:u w:val="single"/>
        </w:rPr>
        <w:t xml:space="preserve"> optimizados del Árbol de Decisión</w:t>
      </w:r>
    </w:p>
    <w:p w14:paraId="1F73F6B1" w14:textId="77777777" w:rsidR="00BF3F88" w:rsidRDefault="00EA51A2">
      <w:pPr>
        <w:spacing w:before="120" w:after="100"/>
        <w:jc w:val="both"/>
        <w:rPr>
          <w:color w:val="212121"/>
          <w:sz w:val="23"/>
          <w:szCs w:val="23"/>
        </w:rPr>
      </w:pPr>
      <w:r>
        <w:rPr>
          <w:color w:val="212121"/>
        </w:rPr>
        <w:t xml:space="preserve">Empleamos </w:t>
      </w:r>
      <w:proofErr w:type="spellStart"/>
      <w:r>
        <w:rPr>
          <w:color w:val="212121"/>
        </w:rPr>
        <w:t>cross-validation</w:t>
      </w:r>
      <w:proofErr w:type="spellEnd"/>
      <w:r>
        <w:rPr>
          <w:color w:val="212121"/>
        </w:rPr>
        <w:t xml:space="preserve"> = 5 y </w:t>
      </w:r>
      <w:proofErr w:type="spellStart"/>
      <w:r>
        <w:rPr>
          <w:color w:val="212121"/>
          <w:sz w:val="23"/>
          <w:szCs w:val="23"/>
        </w:rPr>
        <w:t>GridSearchCV</w:t>
      </w:r>
      <w:proofErr w:type="spellEnd"/>
      <w:r>
        <w:rPr>
          <w:color w:val="212121"/>
          <w:sz w:val="23"/>
          <w:szCs w:val="23"/>
        </w:rPr>
        <w:t xml:space="preserve"> para optimizar los mismos 6 parámetros mencionados arriba.</w:t>
      </w:r>
    </w:p>
    <w:p w14:paraId="3ECBA5DD" w14:textId="77777777" w:rsidR="00BF3F88" w:rsidRDefault="00EA51A2">
      <w:pPr>
        <w:shd w:val="clear" w:color="auto" w:fill="FFFFFE"/>
        <w:spacing w:before="120" w:after="100" w:line="313" w:lineRule="auto"/>
        <w:jc w:val="both"/>
        <w:rPr>
          <w:rFonts w:ascii="Roboto" w:eastAsia="Roboto" w:hAnsi="Roboto" w:cs="Roboto"/>
          <w:color w:val="212121"/>
          <w:sz w:val="24"/>
          <w:szCs w:val="24"/>
        </w:rPr>
      </w:pPr>
      <w:r>
        <w:rPr>
          <w:color w:val="212121"/>
        </w:rPr>
        <w:t>Obtuvimos que la mejor configuración del árbol de decisión es:</w:t>
      </w:r>
    </w:p>
    <w:p w14:paraId="25A6E6A7" w14:textId="77777777" w:rsidR="00BF3F88" w:rsidRDefault="00EA51A2">
      <w:pPr>
        <w:numPr>
          <w:ilvl w:val="0"/>
          <w:numId w:val="5"/>
        </w:numPr>
        <w:shd w:val="clear" w:color="auto" w:fill="FFFFFE"/>
        <w:spacing w:before="120" w:line="313" w:lineRule="auto"/>
        <w:jc w:val="both"/>
        <w:rPr>
          <w:sz w:val="23"/>
          <w:szCs w:val="23"/>
        </w:rPr>
      </w:pPr>
      <w:proofErr w:type="spellStart"/>
      <w:r>
        <w:rPr>
          <w:sz w:val="23"/>
          <w:szCs w:val="23"/>
        </w:rPr>
        <w:t>ccp_alpha</w:t>
      </w:r>
      <w:proofErr w:type="spellEnd"/>
      <w:r>
        <w:rPr>
          <w:sz w:val="23"/>
          <w:szCs w:val="23"/>
        </w:rPr>
        <w:t xml:space="preserve">=0.0, </w:t>
      </w:r>
    </w:p>
    <w:p w14:paraId="0EEB6691"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criterion</w:t>
      </w:r>
      <w:proofErr w:type="spellEnd"/>
      <w:r>
        <w:rPr>
          <w:sz w:val="23"/>
          <w:szCs w:val="23"/>
        </w:rPr>
        <w:t>='</w:t>
      </w:r>
      <w:proofErr w:type="spellStart"/>
      <w:r>
        <w:rPr>
          <w:sz w:val="23"/>
          <w:szCs w:val="23"/>
        </w:rPr>
        <w:t>friedman_mse</w:t>
      </w:r>
      <w:proofErr w:type="spellEnd"/>
      <w:r>
        <w:rPr>
          <w:sz w:val="23"/>
          <w:szCs w:val="23"/>
        </w:rPr>
        <w:t xml:space="preserve">', </w:t>
      </w:r>
    </w:p>
    <w:p w14:paraId="77CA909B"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init</w:t>
      </w:r>
      <w:proofErr w:type="spellEnd"/>
      <w:r>
        <w:rPr>
          <w:sz w:val="23"/>
          <w:szCs w:val="23"/>
        </w:rPr>
        <w:t>=</w:t>
      </w:r>
      <w:proofErr w:type="spellStart"/>
      <w:r>
        <w:rPr>
          <w:sz w:val="23"/>
          <w:szCs w:val="23"/>
        </w:rPr>
        <w:t>None</w:t>
      </w:r>
      <w:proofErr w:type="spellEnd"/>
      <w:r>
        <w:rPr>
          <w:sz w:val="23"/>
          <w:szCs w:val="23"/>
        </w:rPr>
        <w:t>,</w:t>
      </w:r>
    </w:p>
    <w:p w14:paraId="311A7289" w14:textId="77777777" w:rsidR="00BF3F88" w:rsidRDefault="00EA51A2">
      <w:pPr>
        <w:numPr>
          <w:ilvl w:val="0"/>
          <w:numId w:val="5"/>
        </w:numPr>
        <w:shd w:val="clear" w:color="auto" w:fill="FFFFFE"/>
        <w:spacing w:line="313" w:lineRule="auto"/>
        <w:jc w:val="both"/>
        <w:rPr>
          <w:sz w:val="23"/>
          <w:szCs w:val="23"/>
        </w:rPr>
      </w:pPr>
      <w:proofErr w:type="spellStart"/>
      <w:r>
        <w:rPr>
          <w:color w:val="A31515"/>
          <w:sz w:val="23"/>
          <w:szCs w:val="23"/>
        </w:rPr>
        <w:t>learning_rate</w:t>
      </w:r>
      <w:proofErr w:type="spellEnd"/>
      <w:r>
        <w:rPr>
          <w:color w:val="A31515"/>
          <w:sz w:val="23"/>
          <w:szCs w:val="23"/>
        </w:rPr>
        <w:t xml:space="preserve">=0.01, </w:t>
      </w:r>
    </w:p>
    <w:p w14:paraId="5EA8BEB8" w14:textId="77777777" w:rsidR="00BF3F88" w:rsidRDefault="00EA51A2">
      <w:pPr>
        <w:numPr>
          <w:ilvl w:val="0"/>
          <w:numId w:val="5"/>
        </w:numPr>
        <w:shd w:val="clear" w:color="auto" w:fill="FFFFFE"/>
        <w:spacing w:line="313" w:lineRule="auto"/>
        <w:jc w:val="both"/>
        <w:rPr>
          <w:sz w:val="23"/>
          <w:szCs w:val="23"/>
        </w:rPr>
      </w:pPr>
      <w:proofErr w:type="spellStart"/>
      <w:r>
        <w:rPr>
          <w:color w:val="A31515"/>
          <w:sz w:val="23"/>
          <w:szCs w:val="23"/>
        </w:rPr>
        <w:t>loss</w:t>
      </w:r>
      <w:proofErr w:type="spellEnd"/>
      <w:r>
        <w:rPr>
          <w:color w:val="A31515"/>
          <w:sz w:val="23"/>
          <w:szCs w:val="23"/>
        </w:rPr>
        <w:t>='</w:t>
      </w:r>
      <w:proofErr w:type="spellStart"/>
      <w:r>
        <w:rPr>
          <w:color w:val="A31515"/>
          <w:sz w:val="23"/>
          <w:szCs w:val="23"/>
        </w:rPr>
        <w:t>exponential</w:t>
      </w:r>
      <w:proofErr w:type="spellEnd"/>
      <w:r>
        <w:rPr>
          <w:color w:val="A31515"/>
          <w:sz w:val="23"/>
          <w:szCs w:val="23"/>
        </w:rPr>
        <w:t xml:space="preserve">', </w:t>
      </w:r>
    </w:p>
    <w:p w14:paraId="0AA98797" w14:textId="77777777" w:rsidR="00BF3F88" w:rsidRDefault="00EA51A2">
      <w:pPr>
        <w:numPr>
          <w:ilvl w:val="0"/>
          <w:numId w:val="5"/>
        </w:numPr>
        <w:shd w:val="clear" w:color="auto" w:fill="FFFFFE"/>
        <w:spacing w:line="313" w:lineRule="auto"/>
        <w:jc w:val="both"/>
        <w:rPr>
          <w:sz w:val="23"/>
          <w:szCs w:val="23"/>
        </w:rPr>
      </w:pPr>
      <w:proofErr w:type="spellStart"/>
      <w:r>
        <w:rPr>
          <w:color w:val="A31515"/>
          <w:sz w:val="23"/>
          <w:szCs w:val="23"/>
        </w:rPr>
        <w:t>max_depth</w:t>
      </w:r>
      <w:proofErr w:type="spellEnd"/>
      <w:r>
        <w:rPr>
          <w:color w:val="A31515"/>
          <w:sz w:val="23"/>
          <w:szCs w:val="23"/>
        </w:rPr>
        <w:t>=3,</w:t>
      </w:r>
    </w:p>
    <w:p w14:paraId="24C3712B"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max_features</w:t>
      </w:r>
      <w:proofErr w:type="spellEnd"/>
      <w:r>
        <w:rPr>
          <w:sz w:val="23"/>
          <w:szCs w:val="23"/>
        </w:rPr>
        <w:t>=</w:t>
      </w:r>
      <w:proofErr w:type="spellStart"/>
      <w:r>
        <w:rPr>
          <w:sz w:val="23"/>
          <w:szCs w:val="23"/>
        </w:rPr>
        <w:t>None</w:t>
      </w:r>
      <w:proofErr w:type="spellEnd"/>
      <w:r>
        <w:rPr>
          <w:sz w:val="23"/>
          <w:szCs w:val="23"/>
        </w:rPr>
        <w:t xml:space="preserve">, </w:t>
      </w:r>
    </w:p>
    <w:p w14:paraId="78D932C5"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max_leaf_nodes</w:t>
      </w:r>
      <w:proofErr w:type="spellEnd"/>
      <w:r>
        <w:rPr>
          <w:sz w:val="23"/>
          <w:szCs w:val="23"/>
        </w:rPr>
        <w:t>=</w:t>
      </w:r>
      <w:proofErr w:type="spellStart"/>
      <w:r>
        <w:rPr>
          <w:sz w:val="23"/>
          <w:szCs w:val="23"/>
        </w:rPr>
        <w:t>None</w:t>
      </w:r>
      <w:proofErr w:type="spellEnd"/>
      <w:r>
        <w:rPr>
          <w:sz w:val="23"/>
          <w:szCs w:val="23"/>
        </w:rPr>
        <w:t>,</w:t>
      </w:r>
    </w:p>
    <w:p w14:paraId="3F7D9997"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min_impurity_decrease</w:t>
      </w:r>
      <w:proofErr w:type="spellEnd"/>
      <w:r>
        <w:rPr>
          <w:sz w:val="23"/>
          <w:szCs w:val="23"/>
        </w:rPr>
        <w:t xml:space="preserve">=0.0, </w:t>
      </w:r>
    </w:p>
    <w:p w14:paraId="507A1098"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min_impurity_split</w:t>
      </w:r>
      <w:proofErr w:type="spellEnd"/>
      <w:r>
        <w:rPr>
          <w:sz w:val="23"/>
          <w:szCs w:val="23"/>
        </w:rPr>
        <w:t>=</w:t>
      </w:r>
      <w:proofErr w:type="spellStart"/>
      <w:r>
        <w:rPr>
          <w:sz w:val="23"/>
          <w:szCs w:val="23"/>
        </w:rPr>
        <w:t>None</w:t>
      </w:r>
      <w:proofErr w:type="spellEnd"/>
      <w:r>
        <w:rPr>
          <w:sz w:val="23"/>
          <w:szCs w:val="23"/>
        </w:rPr>
        <w:t>,</w:t>
      </w:r>
    </w:p>
    <w:p w14:paraId="75DB6FC8"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min_samples_leaf</w:t>
      </w:r>
      <w:proofErr w:type="spellEnd"/>
      <w:r>
        <w:rPr>
          <w:sz w:val="23"/>
          <w:szCs w:val="23"/>
        </w:rPr>
        <w:t xml:space="preserve">=1, </w:t>
      </w:r>
    </w:p>
    <w:p w14:paraId="7E5C4051"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min_samples_split</w:t>
      </w:r>
      <w:proofErr w:type="spellEnd"/>
      <w:r>
        <w:rPr>
          <w:sz w:val="23"/>
          <w:szCs w:val="23"/>
        </w:rPr>
        <w:t>=2,</w:t>
      </w:r>
    </w:p>
    <w:p w14:paraId="341C5C96"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min_weight_fraction_leaf</w:t>
      </w:r>
      <w:proofErr w:type="spellEnd"/>
      <w:r>
        <w:rPr>
          <w:sz w:val="23"/>
          <w:szCs w:val="23"/>
        </w:rPr>
        <w:t xml:space="preserve">=0.0, </w:t>
      </w:r>
    </w:p>
    <w:p w14:paraId="3F18B564"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n_estimators</w:t>
      </w:r>
      <w:proofErr w:type="spellEnd"/>
      <w:r>
        <w:rPr>
          <w:sz w:val="23"/>
          <w:szCs w:val="23"/>
        </w:rPr>
        <w:t>=100,</w:t>
      </w:r>
    </w:p>
    <w:p w14:paraId="31F3A16F" w14:textId="77777777" w:rsidR="00BF3F88" w:rsidRPr="00EA51A2" w:rsidRDefault="00EA51A2">
      <w:pPr>
        <w:numPr>
          <w:ilvl w:val="0"/>
          <w:numId w:val="5"/>
        </w:numPr>
        <w:shd w:val="clear" w:color="auto" w:fill="FFFFFE"/>
        <w:spacing w:line="313" w:lineRule="auto"/>
        <w:jc w:val="both"/>
        <w:rPr>
          <w:sz w:val="23"/>
          <w:szCs w:val="23"/>
          <w:lang w:val="en-US"/>
        </w:rPr>
      </w:pPr>
      <w:proofErr w:type="spellStart"/>
      <w:r w:rsidRPr="00EA51A2">
        <w:rPr>
          <w:sz w:val="23"/>
          <w:szCs w:val="23"/>
          <w:lang w:val="en-US"/>
        </w:rPr>
        <w:t>n_iter_no_change</w:t>
      </w:r>
      <w:proofErr w:type="spellEnd"/>
      <w:r w:rsidRPr="00EA51A2">
        <w:rPr>
          <w:sz w:val="23"/>
          <w:szCs w:val="23"/>
          <w:lang w:val="en-US"/>
        </w:rPr>
        <w:t xml:space="preserve">=None, </w:t>
      </w:r>
    </w:p>
    <w:p w14:paraId="6A84EC93"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presort</w:t>
      </w:r>
      <w:proofErr w:type="spellEnd"/>
      <w:r>
        <w:rPr>
          <w:sz w:val="23"/>
          <w:szCs w:val="23"/>
        </w:rPr>
        <w:t>='</w:t>
      </w:r>
      <w:proofErr w:type="spellStart"/>
      <w:r>
        <w:rPr>
          <w:sz w:val="23"/>
          <w:szCs w:val="23"/>
        </w:rPr>
        <w:t>deprecated</w:t>
      </w:r>
      <w:proofErr w:type="spellEnd"/>
      <w:r>
        <w:rPr>
          <w:sz w:val="23"/>
          <w:szCs w:val="23"/>
        </w:rPr>
        <w:t>',</w:t>
      </w:r>
    </w:p>
    <w:p w14:paraId="0874A7A9"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random_state</w:t>
      </w:r>
      <w:proofErr w:type="spellEnd"/>
      <w:r>
        <w:rPr>
          <w:sz w:val="23"/>
          <w:szCs w:val="23"/>
        </w:rPr>
        <w:t xml:space="preserve">=42, </w:t>
      </w:r>
    </w:p>
    <w:p w14:paraId="7E50B337"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subsample</w:t>
      </w:r>
      <w:proofErr w:type="spellEnd"/>
      <w:r>
        <w:rPr>
          <w:sz w:val="23"/>
          <w:szCs w:val="23"/>
        </w:rPr>
        <w:t>=1.0,</w:t>
      </w:r>
    </w:p>
    <w:p w14:paraId="78F8475A" w14:textId="77777777" w:rsidR="00BF3F88" w:rsidRDefault="00EA51A2">
      <w:pPr>
        <w:numPr>
          <w:ilvl w:val="0"/>
          <w:numId w:val="5"/>
        </w:numPr>
        <w:shd w:val="clear" w:color="auto" w:fill="FFFFFE"/>
        <w:spacing w:line="313" w:lineRule="auto"/>
        <w:jc w:val="both"/>
        <w:rPr>
          <w:sz w:val="23"/>
          <w:szCs w:val="23"/>
        </w:rPr>
      </w:pPr>
      <w:r>
        <w:rPr>
          <w:sz w:val="23"/>
          <w:szCs w:val="23"/>
        </w:rPr>
        <w:t>tol=0.0001,</w:t>
      </w:r>
    </w:p>
    <w:p w14:paraId="67D649FE"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validation_fraction</w:t>
      </w:r>
      <w:proofErr w:type="spellEnd"/>
      <w:r>
        <w:rPr>
          <w:sz w:val="23"/>
          <w:szCs w:val="23"/>
        </w:rPr>
        <w:t xml:space="preserve">=0.1, </w:t>
      </w:r>
    </w:p>
    <w:p w14:paraId="22E190AF" w14:textId="77777777" w:rsidR="00BF3F88" w:rsidRDefault="00EA51A2">
      <w:pPr>
        <w:numPr>
          <w:ilvl w:val="0"/>
          <w:numId w:val="5"/>
        </w:numPr>
        <w:shd w:val="clear" w:color="auto" w:fill="FFFFFE"/>
        <w:spacing w:line="313" w:lineRule="auto"/>
        <w:jc w:val="both"/>
        <w:rPr>
          <w:sz w:val="23"/>
          <w:szCs w:val="23"/>
        </w:rPr>
      </w:pPr>
      <w:proofErr w:type="spellStart"/>
      <w:r>
        <w:rPr>
          <w:sz w:val="23"/>
          <w:szCs w:val="23"/>
        </w:rPr>
        <w:t>verbose</w:t>
      </w:r>
      <w:proofErr w:type="spellEnd"/>
      <w:r>
        <w:rPr>
          <w:sz w:val="23"/>
          <w:szCs w:val="23"/>
        </w:rPr>
        <w:t>=0,</w:t>
      </w:r>
    </w:p>
    <w:p w14:paraId="42784345" w14:textId="77777777" w:rsidR="00BF3F88" w:rsidRDefault="00EA51A2">
      <w:pPr>
        <w:numPr>
          <w:ilvl w:val="0"/>
          <w:numId w:val="5"/>
        </w:numPr>
        <w:shd w:val="clear" w:color="auto" w:fill="FFFFFE"/>
        <w:spacing w:after="100" w:line="313" w:lineRule="auto"/>
        <w:jc w:val="both"/>
        <w:rPr>
          <w:sz w:val="23"/>
          <w:szCs w:val="23"/>
        </w:rPr>
      </w:pPr>
      <w:proofErr w:type="spellStart"/>
      <w:r>
        <w:rPr>
          <w:sz w:val="23"/>
          <w:szCs w:val="23"/>
        </w:rPr>
        <w:t>warm_start</w:t>
      </w:r>
      <w:proofErr w:type="spellEnd"/>
      <w:r>
        <w:rPr>
          <w:sz w:val="23"/>
          <w:szCs w:val="23"/>
        </w:rPr>
        <w:t>=False.</w:t>
      </w:r>
    </w:p>
    <w:p w14:paraId="1AB982AA" w14:textId="77777777" w:rsidR="00BF3F88" w:rsidRDefault="00EA51A2">
      <w:pPr>
        <w:spacing w:before="120" w:after="100"/>
        <w:jc w:val="both"/>
        <w:rPr>
          <w:color w:val="212121"/>
        </w:rPr>
      </w:pPr>
      <w:r>
        <w:rPr>
          <w:color w:val="212121"/>
        </w:rPr>
        <w:t xml:space="preserve">Con este </w:t>
      </w:r>
      <w:proofErr w:type="spellStart"/>
      <w:r>
        <w:rPr>
          <w:color w:val="212121"/>
        </w:rPr>
        <w:t>Boosting</w:t>
      </w:r>
      <w:proofErr w:type="spellEnd"/>
      <w:r>
        <w:rPr>
          <w:color w:val="212121"/>
        </w:rPr>
        <w:t xml:space="preserve"> optimizado </w:t>
      </w:r>
      <w:r>
        <w:t xml:space="preserve">sobre los valores de test </w:t>
      </w:r>
      <w:r>
        <w:rPr>
          <w:color w:val="212121"/>
        </w:rPr>
        <w:t xml:space="preserve">obtuvimos las siguientes métricas. Se observa que la opción 1 (no HTA) no mejora pero tampoco que queda mucho margen para mejorar. Además, la opción 2 (si HTA), presenta una mejora en el </w:t>
      </w:r>
      <w:proofErr w:type="spellStart"/>
      <w:r>
        <w:rPr>
          <w:color w:val="212121"/>
        </w:rPr>
        <w:t>recall</w:t>
      </w:r>
      <w:proofErr w:type="spellEnd"/>
      <w:r>
        <w:rPr>
          <w:color w:val="212121"/>
        </w:rPr>
        <w:t xml:space="preserve">. </w:t>
      </w:r>
    </w:p>
    <w:p w14:paraId="59D66A01" w14:textId="77777777" w:rsidR="00BF3F88" w:rsidRDefault="00EA51A2">
      <w:pPr>
        <w:shd w:val="clear" w:color="auto" w:fill="FFFFFE"/>
        <w:spacing w:before="120" w:after="100" w:line="313" w:lineRule="auto"/>
        <w:jc w:val="both"/>
        <w:rPr>
          <w:rFonts w:ascii="Roboto" w:eastAsia="Roboto" w:hAnsi="Roboto" w:cs="Roboto"/>
          <w:color w:val="212121"/>
          <w:sz w:val="24"/>
          <w:szCs w:val="24"/>
        </w:rPr>
      </w:pPr>
      <w:r>
        <w:rPr>
          <w:rFonts w:ascii="Roboto" w:eastAsia="Roboto" w:hAnsi="Roboto" w:cs="Roboto"/>
          <w:noProof/>
          <w:color w:val="212121"/>
          <w:sz w:val="24"/>
          <w:szCs w:val="24"/>
          <w:lang w:val="es-AR"/>
        </w:rPr>
        <w:drawing>
          <wp:inline distT="114300" distB="114300" distL="114300" distR="114300" wp14:anchorId="27FEAC7A" wp14:editId="702B7ACA">
            <wp:extent cx="3819525" cy="5810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819525" cy="581025"/>
                    </a:xfrm>
                    <a:prstGeom prst="rect">
                      <a:avLst/>
                    </a:prstGeom>
                    <a:ln/>
                  </pic:spPr>
                </pic:pic>
              </a:graphicData>
            </a:graphic>
          </wp:inline>
        </w:drawing>
      </w:r>
    </w:p>
    <w:p w14:paraId="11AD95B0" w14:textId="77777777" w:rsidR="00BF3F88" w:rsidRDefault="00EA51A2">
      <w:pPr>
        <w:shd w:val="clear" w:color="auto" w:fill="FFFFFE"/>
        <w:spacing w:before="120" w:after="100" w:line="313" w:lineRule="auto"/>
        <w:jc w:val="both"/>
        <w:rPr>
          <w:sz w:val="23"/>
          <w:szCs w:val="23"/>
        </w:rPr>
      </w:pPr>
      <w:r>
        <w:rPr>
          <w:color w:val="212121"/>
        </w:rPr>
        <w:lastRenderedPageBreak/>
        <w:t xml:space="preserve">Además, el </w:t>
      </w:r>
      <w:proofErr w:type="spellStart"/>
      <w:r>
        <w:rPr>
          <w:i/>
          <w:color w:val="212121"/>
        </w:rPr>
        <w:t>Accuracy</w:t>
      </w:r>
      <w:proofErr w:type="spellEnd"/>
      <w:r>
        <w:rPr>
          <w:i/>
          <w:color w:val="212121"/>
        </w:rPr>
        <w:t xml:space="preserve"> </w:t>
      </w:r>
      <w:r>
        <w:rPr>
          <w:color w:val="212121"/>
        </w:rPr>
        <w:t xml:space="preserve">del </w:t>
      </w:r>
      <w:proofErr w:type="spellStart"/>
      <w:r>
        <w:rPr>
          <w:color w:val="212121"/>
        </w:rPr>
        <w:t>Boosting</w:t>
      </w:r>
      <w:proofErr w:type="spellEnd"/>
      <w:r>
        <w:rPr>
          <w:color w:val="212121"/>
        </w:rPr>
        <w:t xml:space="preserve"> con parámetros optimizados, con Validación Cruzada presentó los siguientes 5 valores [0.99, 1.0 ,0.97, 0.98, 0.98]. Lo que representa una media de </w:t>
      </w:r>
      <w:proofErr w:type="spellStart"/>
      <w:r>
        <w:rPr>
          <w:i/>
          <w:color w:val="212121"/>
        </w:rPr>
        <w:t>Accuracy</w:t>
      </w:r>
      <w:proofErr w:type="spellEnd"/>
      <w:r>
        <w:rPr>
          <w:i/>
          <w:color w:val="212121"/>
        </w:rPr>
        <w:t xml:space="preserve"> </w:t>
      </w:r>
      <w:r>
        <w:rPr>
          <w:color w:val="212121"/>
        </w:rPr>
        <w:t xml:space="preserve">de 0.98 y una desviación estándar de 0.01. </w:t>
      </w:r>
    </w:p>
    <w:p w14:paraId="4B5434F0" w14:textId="77777777" w:rsidR="00BF3F88" w:rsidRDefault="00BF3F88">
      <w:pPr>
        <w:pBdr>
          <w:top w:val="nil"/>
          <w:left w:val="nil"/>
          <w:bottom w:val="nil"/>
          <w:right w:val="nil"/>
          <w:between w:val="nil"/>
        </w:pBdr>
        <w:shd w:val="clear" w:color="auto" w:fill="FFFFFE"/>
        <w:spacing w:before="120" w:after="100" w:line="313" w:lineRule="auto"/>
        <w:jc w:val="both"/>
        <w:rPr>
          <w:sz w:val="23"/>
          <w:szCs w:val="23"/>
        </w:rPr>
      </w:pPr>
    </w:p>
    <w:p w14:paraId="787FB745" w14:textId="77777777" w:rsidR="00BF3F88" w:rsidRDefault="00BF3F88">
      <w:pPr>
        <w:pBdr>
          <w:top w:val="nil"/>
          <w:left w:val="nil"/>
          <w:bottom w:val="nil"/>
          <w:right w:val="nil"/>
          <w:between w:val="nil"/>
        </w:pBdr>
        <w:shd w:val="clear" w:color="auto" w:fill="FFFFFE"/>
        <w:spacing w:before="120" w:after="100" w:line="313" w:lineRule="auto"/>
        <w:jc w:val="both"/>
        <w:rPr>
          <w:sz w:val="23"/>
          <w:szCs w:val="23"/>
        </w:rPr>
      </w:pPr>
    </w:p>
    <w:p w14:paraId="56A6DB55" w14:textId="77777777" w:rsidR="00BF3F88" w:rsidRDefault="00EA51A2">
      <w:pPr>
        <w:pBdr>
          <w:top w:val="nil"/>
          <w:left w:val="nil"/>
          <w:bottom w:val="nil"/>
          <w:right w:val="nil"/>
          <w:between w:val="nil"/>
        </w:pBdr>
        <w:shd w:val="clear" w:color="auto" w:fill="FFFFFE"/>
        <w:spacing w:before="120" w:after="100" w:line="313" w:lineRule="auto"/>
        <w:jc w:val="both"/>
        <w:rPr>
          <w:color w:val="212121"/>
          <w:u w:val="single"/>
        </w:rPr>
      </w:pPr>
      <w:r>
        <w:rPr>
          <w:b/>
          <w:color w:val="212121"/>
          <w:sz w:val="36"/>
          <w:szCs w:val="36"/>
          <w:u w:val="single"/>
        </w:rPr>
        <w:t>La mejor configuración encontrada</w:t>
      </w:r>
    </w:p>
    <w:p w14:paraId="5A394317" w14:textId="77777777" w:rsidR="00BF3F88" w:rsidRDefault="00EA51A2">
      <w:pPr>
        <w:numPr>
          <w:ilvl w:val="0"/>
          <w:numId w:val="2"/>
        </w:numPr>
        <w:pBdr>
          <w:top w:val="nil"/>
          <w:left w:val="nil"/>
          <w:bottom w:val="nil"/>
          <w:right w:val="nil"/>
          <w:between w:val="nil"/>
        </w:pBdr>
        <w:shd w:val="clear" w:color="auto" w:fill="FFFFFE"/>
        <w:spacing w:before="120" w:after="100" w:line="313" w:lineRule="auto"/>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original</w:t>
      </w:r>
    </w:p>
    <w:p w14:paraId="61CFA2D1" w14:textId="77777777"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El mejor modelo corresponde al </w:t>
      </w:r>
      <w:proofErr w:type="spellStart"/>
      <w:r>
        <w:rPr>
          <w:b/>
          <w:color w:val="212121"/>
        </w:rPr>
        <w:t>Boosting</w:t>
      </w:r>
      <w:proofErr w:type="spellEnd"/>
      <w:r>
        <w:rPr>
          <w:b/>
          <w:color w:val="212121"/>
        </w:rPr>
        <w:t xml:space="preserve"> optimizado</w:t>
      </w:r>
      <w:r>
        <w:rPr>
          <w:color w:val="212121"/>
        </w:rPr>
        <w:t xml:space="preserve">. Si bien presenta los mismos valores de f1 score que el AD optimizado, el </w:t>
      </w:r>
      <w:proofErr w:type="spellStart"/>
      <w:r>
        <w:rPr>
          <w:color w:val="212121"/>
        </w:rPr>
        <w:t>Boosting</w:t>
      </w:r>
      <w:proofErr w:type="spellEnd"/>
      <w:r>
        <w:rPr>
          <w:color w:val="212121"/>
        </w:rPr>
        <w:t xml:space="preserve"> mencionado tiene el mejor valor de precisión (1.00) para la opción 1, lo cual anula la posibilidad de falsos positivos a mi modelo.</w:t>
      </w:r>
    </w:p>
    <w:p w14:paraId="75A6277B" w14:textId="77777777" w:rsidR="00BF3F88" w:rsidRDefault="00EA51A2">
      <w:pPr>
        <w:pBdr>
          <w:top w:val="nil"/>
          <w:left w:val="nil"/>
          <w:bottom w:val="nil"/>
          <w:right w:val="nil"/>
          <w:between w:val="nil"/>
        </w:pBdr>
        <w:shd w:val="clear" w:color="auto" w:fill="FFFFFE"/>
        <w:spacing w:before="120" w:after="100" w:line="313" w:lineRule="auto"/>
        <w:jc w:val="both"/>
        <w:rPr>
          <w:color w:val="212121"/>
        </w:rPr>
      </w:pPr>
      <w:r>
        <w:rPr>
          <w:color w:val="212121"/>
        </w:rPr>
        <w:t xml:space="preserve">Aquí muestro los valores de Train del mejor modelo. </w:t>
      </w:r>
    </w:p>
    <w:p w14:paraId="024587AF" w14:textId="77777777" w:rsidR="00BF3F88" w:rsidRDefault="00EA51A2">
      <w:pPr>
        <w:pBdr>
          <w:top w:val="nil"/>
          <w:left w:val="nil"/>
          <w:bottom w:val="nil"/>
          <w:right w:val="nil"/>
          <w:between w:val="nil"/>
        </w:pBdr>
        <w:shd w:val="clear" w:color="auto" w:fill="FFFFFE"/>
        <w:spacing w:before="120" w:after="100" w:line="313" w:lineRule="auto"/>
        <w:jc w:val="both"/>
        <w:rPr>
          <w:color w:val="212121"/>
        </w:rPr>
      </w:pPr>
      <w:r>
        <w:rPr>
          <w:noProof/>
          <w:color w:val="212121"/>
          <w:lang w:val="es-AR"/>
        </w:rPr>
        <w:drawing>
          <wp:inline distT="114300" distB="114300" distL="114300" distR="114300" wp14:anchorId="4F12999C" wp14:editId="179BC3D3">
            <wp:extent cx="3819525" cy="5810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19525" cy="581025"/>
                    </a:xfrm>
                    <a:prstGeom prst="rect">
                      <a:avLst/>
                    </a:prstGeom>
                    <a:ln/>
                  </pic:spPr>
                </pic:pic>
              </a:graphicData>
            </a:graphic>
          </wp:inline>
        </w:drawing>
      </w:r>
    </w:p>
    <w:p w14:paraId="4072EA90" w14:textId="77777777" w:rsidR="00BF3F88" w:rsidRDefault="00EA51A2">
      <w:pPr>
        <w:shd w:val="clear" w:color="auto" w:fill="FFFFFE"/>
        <w:spacing w:before="120" w:after="100" w:line="313" w:lineRule="auto"/>
        <w:jc w:val="both"/>
        <w:rPr>
          <w:color w:val="212121"/>
        </w:rPr>
      </w:pPr>
      <w:r>
        <w:rPr>
          <w:color w:val="212121"/>
        </w:rPr>
        <w:t xml:space="preserve">Matrices de confusión sobre los datos de </w:t>
      </w:r>
      <w:proofErr w:type="spellStart"/>
      <w:r>
        <w:rPr>
          <w:color w:val="212121"/>
        </w:rPr>
        <w:t>train</w:t>
      </w:r>
      <w:proofErr w:type="spellEnd"/>
      <w:r>
        <w:rPr>
          <w:color w:val="212121"/>
        </w:rPr>
        <w:t xml:space="preserve"> y test</w:t>
      </w:r>
      <w:r>
        <w:rPr>
          <w:noProof/>
          <w:lang w:val="es-AR"/>
        </w:rPr>
        <w:drawing>
          <wp:anchor distT="114300" distB="114300" distL="114300" distR="114300" simplePos="0" relativeHeight="251658240" behindDoc="0" locked="0" layoutInCell="1" hidden="0" allowOverlap="1" wp14:anchorId="4DB43A70" wp14:editId="1632AACA">
            <wp:simplePos x="0" y="0"/>
            <wp:positionH relativeFrom="column">
              <wp:posOffset>2676525</wp:posOffset>
            </wp:positionH>
            <wp:positionV relativeFrom="paragraph">
              <wp:posOffset>400050</wp:posOffset>
            </wp:positionV>
            <wp:extent cx="2520000" cy="2482490"/>
            <wp:effectExtent l="0" t="0" r="0" b="0"/>
            <wp:wrapSquare wrapText="bothSides" distT="114300" distB="114300" distL="114300" distR="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520000" cy="2482490"/>
                    </a:xfrm>
                    <a:prstGeom prst="rect">
                      <a:avLst/>
                    </a:prstGeom>
                    <a:ln/>
                  </pic:spPr>
                </pic:pic>
              </a:graphicData>
            </a:graphic>
          </wp:anchor>
        </w:drawing>
      </w:r>
    </w:p>
    <w:p w14:paraId="139D73AE" w14:textId="77777777" w:rsidR="00BF3F88" w:rsidRDefault="00EA51A2">
      <w:pPr>
        <w:shd w:val="clear" w:color="auto" w:fill="FFFFFE"/>
        <w:spacing w:before="120" w:after="100" w:line="313" w:lineRule="auto"/>
        <w:jc w:val="both"/>
        <w:rPr>
          <w:color w:val="212121"/>
        </w:rPr>
      </w:pPr>
      <w:r>
        <w:rPr>
          <w:noProof/>
          <w:lang w:val="es-AR"/>
        </w:rPr>
        <w:drawing>
          <wp:anchor distT="114300" distB="114300" distL="114300" distR="114300" simplePos="0" relativeHeight="251659264" behindDoc="0" locked="0" layoutInCell="1" hidden="0" allowOverlap="1" wp14:anchorId="30CEC187" wp14:editId="06E33016">
            <wp:simplePos x="0" y="0"/>
            <wp:positionH relativeFrom="column">
              <wp:posOffset>19051</wp:posOffset>
            </wp:positionH>
            <wp:positionV relativeFrom="paragraph">
              <wp:posOffset>114300</wp:posOffset>
            </wp:positionV>
            <wp:extent cx="2520000" cy="2481185"/>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520000" cy="2481185"/>
                    </a:xfrm>
                    <a:prstGeom prst="rect">
                      <a:avLst/>
                    </a:prstGeom>
                    <a:ln/>
                  </pic:spPr>
                </pic:pic>
              </a:graphicData>
            </a:graphic>
          </wp:anchor>
        </w:drawing>
      </w:r>
    </w:p>
    <w:p w14:paraId="1A6B8AC4" w14:textId="77777777" w:rsidR="00BF3F88" w:rsidRDefault="00BF3F88">
      <w:pPr>
        <w:shd w:val="clear" w:color="auto" w:fill="FFFFFE"/>
        <w:spacing w:before="120" w:after="100" w:line="313" w:lineRule="auto"/>
        <w:jc w:val="both"/>
        <w:rPr>
          <w:color w:val="212121"/>
        </w:rPr>
      </w:pPr>
    </w:p>
    <w:p w14:paraId="2AB74FA8" w14:textId="77777777" w:rsidR="00BF3F88" w:rsidRDefault="00BF3F88">
      <w:pPr>
        <w:shd w:val="clear" w:color="auto" w:fill="FFFFFE"/>
        <w:spacing w:before="120" w:after="100" w:line="313" w:lineRule="auto"/>
        <w:jc w:val="both"/>
        <w:rPr>
          <w:color w:val="212121"/>
        </w:rPr>
      </w:pPr>
    </w:p>
    <w:p w14:paraId="55779A53" w14:textId="77777777" w:rsidR="00BF3F88" w:rsidRDefault="00BF3F88">
      <w:pPr>
        <w:shd w:val="clear" w:color="auto" w:fill="FFFFFE"/>
        <w:spacing w:before="120" w:after="100" w:line="313" w:lineRule="auto"/>
        <w:jc w:val="both"/>
        <w:rPr>
          <w:color w:val="212121"/>
        </w:rPr>
      </w:pPr>
    </w:p>
    <w:p w14:paraId="68684821" w14:textId="77777777" w:rsidR="00BF3F88" w:rsidRDefault="00BF3F88">
      <w:pPr>
        <w:shd w:val="clear" w:color="auto" w:fill="FFFFFE"/>
        <w:spacing w:before="120" w:after="100" w:line="313" w:lineRule="auto"/>
        <w:jc w:val="both"/>
        <w:rPr>
          <w:color w:val="212121"/>
        </w:rPr>
      </w:pPr>
    </w:p>
    <w:p w14:paraId="03A3FC00" w14:textId="77777777" w:rsidR="00BF3F88" w:rsidRDefault="00BF3F88">
      <w:pPr>
        <w:shd w:val="clear" w:color="auto" w:fill="FFFFFE"/>
        <w:spacing w:before="120" w:after="100" w:line="313" w:lineRule="auto"/>
        <w:jc w:val="both"/>
        <w:rPr>
          <w:color w:val="212121"/>
        </w:rPr>
      </w:pPr>
    </w:p>
    <w:p w14:paraId="45072F97" w14:textId="77777777" w:rsidR="00BF3F88" w:rsidRDefault="00EA51A2">
      <w:pPr>
        <w:shd w:val="clear" w:color="auto" w:fill="FFFFFE"/>
        <w:spacing w:before="120" w:after="100" w:line="313" w:lineRule="auto"/>
        <w:jc w:val="both"/>
        <w:rPr>
          <w:color w:val="212121"/>
        </w:rPr>
      </w:pPr>
      <w:r>
        <w:rPr>
          <w:color w:val="212121"/>
        </w:rPr>
        <w:t xml:space="preserve">Como es de esperar, con los datos de </w:t>
      </w:r>
      <w:proofErr w:type="spellStart"/>
      <w:r>
        <w:rPr>
          <w:color w:val="212121"/>
        </w:rPr>
        <w:t>train</w:t>
      </w:r>
      <w:proofErr w:type="spellEnd"/>
      <w:r>
        <w:rPr>
          <w:color w:val="212121"/>
        </w:rPr>
        <w:t xml:space="preserve"> se obtienen los valores son más altos en las métricas, ya que con ellos hizo el entrenamiento. Lo valioso de este modelo de </w:t>
      </w:r>
      <w:proofErr w:type="spellStart"/>
      <w:r>
        <w:rPr>
          <w:color w:val="212121"/>
        </w:rPr>
        <w:t>Boosting</w:t>
      </w:r>
      <w:proofErr w:type="spellEnd"/>
      <w:r>
        <w:rPr>
          <w:color w:val="212121"/>
        </w:rPr>
        <w:t xml:space="preserve"> optimizado es el gran desempeño con los datos de test. </w:t>
      </w:r>
    </w:p>
    <w:p w14:paraId="3FB99869" w14:textId="77777777" w:rsidR="00BF3F88" w:rsidRDefault="00EA51A2">
      <w:pPr>
        <w:shd w:val="clear" w:color="auto" w:fill="FFFFFE"/>
        <w:spacing w:before="120" w:after="100" w:line="313" w:lineRule="auto"/>
        <w:jc w:val="both"/>
        <w:rPr>
          <w:color w:val="212121"/>
        </w:rPr>
      </w:pPr>
      <w:r>
        <w:rPr>
          <w:color w:val="212121"/>
        </w:rPr>
        <w:t>Aquí se muestra la importancia de las variables para el modelo</w:t>
      </w:r>
    </w:p>
    <w:p w14:paraId="4E18C4D7" w14:textId="77777777" w:rsidR="00BF3F88" w:rsidRDefault="00EA51A2">
      <w:pPr>
        <w:shd w:val="clear" w:color="auto" w:fill="FFFFFE"/>
        <w:spacing w:before="120" w:after="100" w:line="313" w:lineRule="auto"/>
        <w:jc w:val="both"/>
        <w:rPr>
          <w:color w:val="212121"/>
        </w:rPr>
      </w:pPr>
      <w:r>
        <w:rPr>
          <w:noProof/>
          <w:color w:val="212121"/>
          <w:lang w:val="es-AR"/>
        </w:rPr>
        <w:lastRenderedPageBreak/>
        <w:drawing>
          <wp:inline distT="114300" distB="114300" distL="114300" distR="114300" wp14:anchorId="54B87FE0" wp14:editId="450EA3F1">
            <wp:extent cx="2590800" cy="13430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590800" cy="1343025"/>
                    </a:xfrm>
                    <a:prstGeom prst="rect">
                      <a:avLst/>
                    </a:prstGeom>
                    <a:ln/>
                  </pic:spPr>
                </pic:pic>
              </a:graphicData>
            </a:graphic>
          </wp:inline>
        </w:drawing>
      </w:r>
    </w:p>
    <w:p w14:paraId="27445E00" w14:textId="77777777" w:rsidR="00BF3F88" w:rsidRDefault="00EA51A2">
      <w:pPr>
        <w:shd w:val="clear" w:color="auto" w:fill="FFFFFE"/>
        <w:spacing w:before="120" w:after="100" w:line="313" w:lineRule="auto"/>
        <w:jc w:val="both"/>
        <w:rPr>
          <w:color w:val="212121"/>
        </w:rPr>
      </w:pPr>
      <w:commentRangeStart w:id="28"/>
      <w:r>
        <w:rPr>
          <w:color w:val="212121"/>
        </w:rPr>
        <w:t xml:space="preserve">Se puede observar que la variable </w:t>
      </w:r>
      <w:proofErr w:type="spellStart"/>
      <w:r>
        <w:rPr>
          <w:b/>
          <w:color w:val="212121"/>
        </w:rPr>
        <w:t>hta</w:t>
      </w:r>
      <w:proofErr w:type="spellEnd"/>
      <w:r>
        <w:rPr>
          <w:color w:val="212121"/>
        </w:rPr>
        <w:t>,</w:t>
      </w:r>
      <w:r>
        <w:rPr>
          <w:i/>
          <w:color w:val="212121"/>
        </w:rPr>
        <w:t xml:space="preserve"> </w:t>
      </w:r>
      <w:commentRangeEnd w:id="28"/>
      <w:r w:rsidR="00A06DFD">
        <w:rPr>
          <w:rStyle w:val="Refdecomentario"/>
        </w:rPr>
        <w:commentReference w:id="28"/>
      </w:r>
      <w:r>
        <w:rPr>
          <w:i/>
          <w:color w:val="212121"/>
        </w:rPr>
        <w:t>Presencia de hipertensión arterial,</w:t>
      </w:r>
      <w:r>
        <w:rPr>
          <w:color w:val="212121"/>
        </w:rPr>
        <w:t xml:space="preserve"> es la </w:t>
      </w:r>
      <w:proofErr w:type="spellStart"/>
      <w:r>
        <w:rPr>
          <w:i/>
          <w:color w:val="212121"/>
        </w:rPr>
        <w:t>feature</w:t>
      </w:r>
      <w:proofErr w:type="spellEnd"/>
      <w:r>
        <w:rPr>
          <w:i/>
          <w:color w:val="212121"/>
        </w:rPr>
        <w:t xml:space="preserve"> </w:t>
      </w:r>
      <w:r>
        <w:rPr>
          <w:color w:val="212121"/>
        </w:rPr>
        <w:t xml:space="preserve">más importante para llevar a cabo la predicción por parte del modelo. Luego le siguen </w:t>
      </w:r>
      <w:r>
        <w:rPr>
          <w:b/>
          <w:color w:val="212121"/>
        </w:rPr>
        <w:t xml:space="preserve">ten2min </w:t>
      </w:r>
      <w:r>
        <w:rPr>
          <w:color w:val="212121"/>
        </w:rPr>
        <w:t xml:space="preserve">(se anota el valor mínimo de tensión arterial), </w:t>
      </w:r>
      <w:r>
        <w:rPr>
          <w:b/>
          <w:color w:val="212121"/>
        </w:rPr>
        <w:t xml:space="preserve">ten2max </w:t>
      </w:r>
      <w:r>
        <w:rPr>
          <w:color w:val="212121"/>
        </w:rPr>
        <w:t xml:space="preserve">(se anota el valor máximo de tensión arterial), </w:t>
      </w:r>
      <w:proofErr w:type="spellStart"/>
      <w:r>
        <w:rPr>
          <w:b/>
          <w:color w:val="212121"/>
        </w:rPr>
        <w:t>fsodio</w:t>
      </w:r>
      <w:proofErr w:type="spellEnd"/>
      <w:r>
        <w:rPr>
          <w:b/>
          <w:color w:val="212121"/>
        </w:rPr>
        <w:t xml:space="preserve"> </w:t>
      </w:r>
      <w:r>
        <w:rPr>
          <w:color w:val="212121"/>
        </w:rPr>
        <w:t xml:space="preserve">(registro del consumo de sodio) y </w:t>
      </w:r>
      <w:proofErr w:type="spellStart"/>
      <w:r>
        <w:rPr>
          <w:b/>
          <w:color w:val="212121"/>
        </w:rPr>
        <w:t>fque</w:t>
      </w:r>
      <w:proofErr w:type="spellEnd"/>
      <w:r>
        <w:rPr>
          <w:b/>
          <w:color w:val="212121"/>
        </w:rPr>
        <w:t xml:space="preserve"> </w:t>
      </w:r>
      <w:r>
        <w:rPr>
          <w:color w:val="212121"/>
        </w:rPr>
        <w:t>(cantidad de veces que se consume queso al mes). Esto nos lleva plantear que:</w:t>
      </w:r>
    </w:p>
    <w:p w14:paraId="04D6DD14" w14:textId="77777777" w:rsidR="00BF3F88" w:rsidRDefault="00EA51A2">
      <w:pPr>
        <w:numPr>
          <w:ilvl w:val="0"/>
          <w:numId w:val="3"/>
        </w:numPr>
        <w:shd w:val="clear" w:color="auto" w:fill="FFFFFE"/>
        <w:spacing w:before="120" w:line="313" w:lineRule="auto"/>
        <w:ind w:left="708"/>
        <w:jc w:val="both"/>
        <w:rPr>
          <w:color w:val="212121"/>
        </w:rPr>
      </w:pPr>
      <w:r>
        <w:rPr>
          <w:color w:val="212121"/>
        </w:rPr>
        <w:t>Que las variables mencionadas dejan fácilmente al descubierto la predicción de HTA.</w:t>
      </w:r>
    </w:p>
    <w:p w14:paraId="41EBE8C9" w14:textId="77777777" w:rsidR="00BF3F88" w:rsidRDefault="00EA51A2">
      <w:pPr>
        <w:numPr>
          <w:ilvl w:val="0"/>
          <w:numId w:val="3"/>
        </w:numPr>
        <w:shd w:val="clear" w:color="auto" w:fill="FFFFFE"/>
        <w:spacing w:after="100" w:line="313" w:lineRule="auto"/>
        <w:ind w:left="708"/>
        <w:jc w:val="both"/>
        <w:rPr>
          <w:color w:val="212121"/>
        </w:rPr>
      </w:pPr>
      <w:r>
        <w:rPr>
          <w:color w:val="212121"/>
        </w:rPr>
        <w:t xml:space="preserve">Que las 37 </w:t>
      </w:r>
      <w:proofErr w:type="spellStart"/>
      <w:r>
        <w:rPr>
          <w:color w:val="212121"/>
        </w:rPr>
        <w:t>features</w:t>
      </w:r>
      <w:proofErr w:type="spellEnd"/>
      <w:r>
        <w:rPr>
          <w:color w:val="212121"/>
        </w:rPr>
        <w:t xml:space="preserve"> restantes del </w:t>
      </w:r>
      <w:proofErr w:type="spellStart"/>
      <w:r>
        <w:rPr>
          <w:color w:val="212121"/>
        </w:rPr>
        <w:t>dataset</w:t>
      </w:r>
      <w:proofErr w:type="spellEnd"/>
      <w:r>
        <w:rPr>
          <w:color w:val="212121"/>
        </w:rPr>
        <w:t xml:space="preserve"> son prescindibles. </w:t>
      </w:r>
    </w:p>
    <w:p w14:paraId="124E3A6B" w14:textId="77777777" w:rsidR="00BF3F88" w:rsidRDefault="00BF3F88">
      <w:pPr>
        <w:shd w:val="clear" w:color="auto" w:fill="FFFFFF"/>
        <w:spacing w:before="120" w:after="100"/>
        <w:ind w:left="720"/>
        <w:rPr>
          <w:rFonts w:ascii="Roboto" w:eastAsia="Roboto" w:hAnsi="Roboto" w:cs="Roboto"/>
          <w:color w:val="212121"/>
          <w:sz w:val="24"/>
          <w:szCs w:val="24"/>
        </w:rPr>
      </w:pPr>
    </w:p>
    <w:p w14:paraId="5E23D4B7" w14:textId="77777777" w:rsidR="00BF3F88" w:rsidRDefault="00EA51A2">
      <w:pPr>
        <w:numPr>
          <w:ilvl w:val="0"/>
          <w:numId w:val="4"/>
        </w:numPr>
        <w:spacing w:before="120" w:after="100"/>
        <w:jc w:val="both"/>
        <w:rPr>
          <w:color w:val="212121"/>
        </w:rPr>
      </w:pPr>
      <w:r>
        <w:rPr>
          <w:color w:val="212121"/>
          <w:u w:val="single"/>
        </w:rPr>
        <w:t xml:space="preserve">Para el </w:t>
      </w:r>
      <w:proofErr w:type="spellStart"/>
      <w:r>
        <w:rPr>
          <w:color w:val="212121"/>
          <w:u w:val="single"/>
        </w:rPr>
        <w:t>dataset</w:t>
      </w:r>
      <w:proofErr w:type="spellEnd"/>
      <w:r>
        <w:rPr>
          <w:color w:val="212121"/>
          <w:u w:val="single"/>
        </w:rPr>
        <w:t xml:space="preserve"> Masculino</w:t>
      </w:r>
    </w:p>
    <w:p w14:paraId="1FA45303" w14:textId="77777777" w:rsidR="00BF3F88" w:rsidRDefault="00EA51A2">
      <w:pPr>
        <w:shd w:val="clear" w:color="auto" w:fill="FFFFFE"/>
        <w:spacing w:before="120" w:after="100" w:line="313" w:lineRule="auto"/>
        <w:jc w:val="both"/>
        <w:rPr>
          <w:color w:val="212121"/>
        </w:rPr>
      </w:pPr>
      <w:r>
        <w:rPr>
          <w:color w:val="212121"/>
        </w:rPr>
        <w:t xml:space="preserve">El mejor modelo corresponde al </w:t>
      </w:r>
      <w:proofErr w:type="spellStart"/>
      <w:r>
        <w:rPr>
          <w:b/>
          <w:color w:val="212121"/>
        </w:rPr>
        <w:t>Boosting</w:t>
      </w:r>
      <w:proofErr w:type="spellEnd"/>
      <w:r>
        <w:rPr>
          <w:b/>
          <w:color w:val="212121"/>
        </w:rPr>
        <w:t xml:space="preserve"> optimizado</w:t>
      </w:r>
      <w:r>
        <w:rPr>
          <w:color w:val="212121"/>
        </w:rPr>
        <w:t xml:space="preserve">. Si bien presenta los mismos valores de f1 score que el </w:t>
      </w:r>
      <w:proofErr w:type="spellStart"/>
      <w:r>
        <w:rPr>
          <w:b/>
          <w:color w:val="212121"/>
        </w:rPr>
        <w:t>Boosting</w:t>
      </w:r>
      <w:proofErr w:type="spellEnd"/>
      <w:r>
        <w:rPr>
          <w:b/>
          <w:color w:val="212121"/>
        </w:rPr>
        <w:t xml:space="preserve"> </w:t>
      </w:r>
      <w:r>
        <w:rPr>
          <w:color w:val="212121"/>
        </w:rPr>
        <w:t xml:space="preserve">default, el </w:t>
      </w:r>
      <w:proofErr w:type="spellStart"/>
      <w:r>
        <w:rPr>
          <w:color w:val="212121"/>
        </w:rPr>
        <w:t>ensemble</w:t>
      </w:r>
      <w:proofErr w:type="spellEnd"/>
      <w:r>
        <w:rPr>
          <w:color w:val="212121"/>
        </w:rPr>
        <w:t xml:space="preserve"> </w:t>
      </w:r>
      <w:r w:rsidR="00584972">
        <w:rPr>
          <w:color w:val="212121"/>
        </w:rPr>
        <w:t>optimizado</w:t>
      </w:r>
      <w:r>
        <w:rPr>
          <w:color w:val="212121"/>
        </w:rPr>
        <w:t xml:space="preserve"> tiene un mejor valor de </w:t>
      </w:r>
      <w:proofErr w:type="spellStart"/>
      <w:r>
        <w:rPr>
          <w:color w:val="212121"/>
        </w:rPr>
        <w:t>recall</w:t>
      </w:r>
      <w:proofErr w:type="spellEnd"/>
      <w:r>
        <w:rPr>
          <w:color w:val="212121"/>
        </w:rPr>
        <w:t xml:space="preserve"> (0.99) para la opción 2. </w:t>
      </w:r>
    </w:p>
    <w:p w14:paraId="7E116E75" w14:textId="77777777" w:rsidR="00BF3F88" w:rsidRDefault="00EA51A2">
      <w:pPr>
        <w:shd w:val="clear" w:color="auto" w:fill="FFFFFE"/>
        <w:spacing w:before="120" w:after="100" w:line="313" w:lineRule="auto"/>
        <w:jc w:val="both"/>
        <w:rPr>
          <w:color w:val="212121"/>
        </w:rPr>
      </w:pPr>
      <w:r>
        <w:rPr>
          <w:color w:val="212121"/>
        </w:rPr>
        <w:t xml:space="preserve">Aquí muestro los valores de Train del mejor modelo. </w:t>
      </w:r>
    </w:p>
    <w:p w14:paraId="7DC76C92" w14:textId="77777777" w:rsidR="00BF3F88" w:rsidRDefault="00EA51A2">
      <w:r>
        <w:rPr>
          <w:noProof/>
          <w:lang w:val="es-AR"/>
        </w:rPr>
        <w:drawing>
          <wp:inline distT="114300" distB="114300" distL="114300" distR="114300" wp14:anchorId="5DB44025" wp14:editId="670DC559">
            <wp:extent cx="3819525" cy="5810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819525" cy="581025"/>
                    </a:xfrm>
                    <a:prstGeom prst="rect">
                      <a:avLst/>
                    </a:prstGeom>
                    <a:ln/>
                  </pic:spPr>
                </pic:pic>
              </a:graphicData>
            </a:graphic>
          </wp:inline>
        </w:drawing>
      </w:r>
    </w:p>
    <w:p w14:paraId="669D16CC" w14:textId="77777777" w:rsidR="00BF3F88" w:rsidRDefault="00BF3F88"/>
    <w:p w14:paraId="33807065" w14:textId="77777777" w:rsidR="00BF3F88" w:rsidRDefault="00EA51A2">
      <w:pPr>
        <w:shd w:val="clear" w:color="auto" w:fill="FFFFFE"/>
        <w:spacing w:before="120" w:after="100" w:line="313" w:lineRule="auto"/>
        <w:jc w:val="both"/>
        <w:rPr>
          <w:color w:val="212121"/>
        </w:rPr>
      </w:pPr>
      <w:r>
        <w:rPr>
          <w:color w:val="212121"/>
        </w:rPr>
        <w:t xml:space="preserve">Matrices de confusión sobre los datos de </w:t>
      </w:r>
      <w:proofErr w:type="spellStart"/>
      <w:r>
        <w:rPr>
          <w:color w:val="212121"/>
        </w:rPr>
        <w:t>train</w:t>
      </w:r>
      <w:proofErr w:type="spellEnd"/>
      <w:r>
        <w:rPr>
          <w:color w:val="212121"/>
        </w:rPr>
        <w:t xml:space="preserve"> y test</w:t>
      </w:r>
      <w:r>
        <w:rPr>
          <w:noProof/>
          <w:lang w:val="es-AR"/>
        </w:rPr>
        <w:drawing>
          <wp:anchor distT="114300" distB="114300" distL="114300" distR="114300" simplePos="0" relativeHeight="251660288" behindDoc="0" locked="0" layoutInCell="1" hidden="0" allowOverlap="1" wp14:anchorId="1658D57B" wp14:editId="6902839B">
            <wp:simplePos x="0" y="0"/>
            <wp:positionH relativeFrom="column">
              <wp:posOffset>2676525</wp:posOffset>
            </wp:positionH>
            <wp:positionV relativeFrom="paragraph">
              <wp:posOffset>381000</wp:posOffset>
            </wp:positionV>
            <wp:extent cx="2520000" cy="2481185"/>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520000" cy="2481185"/>
                    </a:xfrm>
                    <a:prstGeom prst="rect">
                      <a:avLst/>
                    </a:prstGeom>
                    <a:ln/>
                  </pic:spPr>
                </pic:pic>
              </a:graphicData>
            </a:graphic>
          </wp:anchor>
        </w:drawing>
      </w:r>
      <w:r>
        <w:rPr>
          <w:noProof/>
          <w:lang w:val="es-AR"/>
        </w:rPr>
        <w:drawing>
          <wp:anchor distT="114300" distB="114300" distL="114300" distR="114300" simplePos="0" relativeHeight="251661312" behindDoc="0" locked="0" layoutInCell="1" hidden="0" allowOverlap="1" wp14:anchorId="207FCCCB" wp14:editId="61E04868">
            <wp:simplePos x="0" y="0"/>
            <wp:positionH relativeFrom="column">
              <wp:posOffset>19051</wp:posOffset>
            </wp:positionH>
            <wp:positionV relativeFrom="paragraph">
              <wp:posOffset>381000</wp:posOffset>
            </wp:positionV>
            <wp:extent cx="2520000" cy="2481185"/>
            <wp:effectExtent l="0" t="0" r="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520000" cy="2481185"/>
                    </a:xfrm>
                    <a:prstGeom prst="rect">
                      <a:avLst/>
                    </a:prstGeom>
                    <a:ln/>
                  </pic:spPr>
                </pic:pic>
              </a:graphicData>
            </a:graphic>
          </wp:anchor>
        </w:drawing>
      </w:r>
    </w:p>
    <w:p w14:paraId="616495D3" w14:textId="77777777" w:rsidR="00BF3F88" w:rsidRDefault="00BF3F88"/>
    <w:p w14:paraId="6AD4B643" w14:textId="77777777" w:rsidR="00BF3F88" w:rsidRDefault="00BF3F88"/>
    <w:p w14:paraId="7D6116C8" w14:textId="77777777" w:rsidR="00BF3F88" w:rsidRDefault="00BF3F88"/>
    <w:p w14:paraId="10B3ECF9" w14:textId="77777777" w:rsidR="00BF3F88" w:rsidRDefault="00BF3F88"/>
    <w:p w14:paraId="6196B8BD" w14:textId="77777777" w:rsidR="00BF3F88" w:rsidRDefault="00BF3F88"/>
    <w:p w14:paraId="6E3A11E9" w14:textId="77777777" w:rsidR="00BF3F88" w:rsidRDefault="00BF3F88"/>
    <w:p w14:paraId="44CDFD06" w14:textId="77777777" w:rsidR="00BF3F88" w:rsidRDefault="00BF3F88"/>
    <w:p w14:paraId="2D709FE1" w14:textId="77777777" w:rsidR="00BF3F88" w:rsidRDefault="00BF3F88"/>
    <w:p w14:paraId="54B24644" w14:textId="77777777" w:rsidR="00BF3F88" w:rsidRDefault="00EA51A2">
      <w:pPr>
        <w:rPr>
          <w:color w:val="212121"/>
        </w:rPr>
      </w:pPr>
      <w:r>
        <w:t xml:space="preserve">Nuevamente, </w:t>
      </w:r>
      <w:r>
        <w:rPr>
          <w:color w:val="212121"/>
        </w:rPr>
        <w:t xml:space="preserve">con los datos de </w:t>
      </w:r>
      <w:proofErr w:type="spellStart"/>
      <w:r>
        <w:rPr>
          <w:color w:val="212121"/>
        </w:rPr>
        <w:t>train</w:t>
      </w:r>
      <w:proofErr w:type="spellEnd"/>
      <w:r>
        <w:rPr>
          <w:color w:val="212121"/>
        </w:rPr>
        <w:t xml:space="preserve"> se obtienen los valores más altos en las métricas. Sin embargo, con los datos de test. se obtienen muy buenos valores e incluso mejores que los resulta</w:t>
      </w:r>
      <w:r w:rsidR="00584972">
        <w:rPr>
          <w:color w:val="212121"/>
        </w:rPr>
        <w:t>dos</w:t>
      </w:r>
      <w:r>
        <w:rPr>
          <w:color w:val="212121"/>
        </w:rPr>
        <w:t xml:space="preserve"> del </w:t>
      </w:r>
      <w:proofErr w:type="spellStart"/>
      <w:r>
        <w:rPr>
          <w:color w:val="212121"/>
        </w:rPr>
        <w:t>train</w:t>
      </w:r>
      <w:proofErr w:type="spellEnd"/>
      <w:r>
        <w:rPr>
          <w:color w:val="212121"/>
        </w:rPr>
        <w:t xml:space="preserve">. </w:t>
      </w:r>
    </w:p>
    <w:p w14:paraId="563E7C23" w14:textId="77777777" w:rsidR="00BF3F88" w:rsidRDefault="00BF3F88">
      <w:pPr>
        <w:rPr>
          <w:color w:val="212121"/>
        </w:rPr>
      </w:pPr>
    </w:p>
    <w:p w14:paraId="362D37F6" w14:textId="77777777" w:rsidR="00BF3F88" w:rsidRDefault="00EA51A2">
      <w:pPr>
        <w:shd w:val="clear" w:color="auto" w:fill="FFFFFE"/>
        <w:spacing w:before="120" w:after="100" w:line="313" w:lineRule="auto"/>
        <w:jc w:val="both"/>
        <w:rPr>
          <w:color w:val="212121"/>
        </w:rPr>
      </w:pPr>
      <w:r>
        <w:rPr>
          <w:color w:val="212121"/>
        </w:rPr>
        <w:t>Aquí se muestra la importancia de las variables para el modelo</w:t>
      </w:r>
    </w:p>
    <w:p w14:paraId="7FC8ABC2" w14:textId="77777777" w:rsidR="00BF3F88" w:rsidRDefault="00EA51A2">
      <w:pPr>
        <w:shd w:val="clear" w:color="auto" w:fill="FFFFFE"/>
        <w:spacing w:before="120" w:after="100" w:line="313" w:lineRule="auto"/>
        <w:jc w:val="both"/>
        <w:rPr>
          <w:color w:val="212121"/>
        </w:rPr>
      </w:pPr>
      <w:r>
        <w:rPr>
          <w:noProof/>
          <w:color w:val="212121"/>
          <w:lang w:val="es-AR"/>
        </w:rPr>
        <w:drawing>
          <wp:inline distT="114300" distB="114300" distL="114300" distR="114300" wp14:anchorId="7446B49D" wp14:editId="578BEE62">
            <wp:extent cx="2590800" cy="11525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590800" cy="1152525"/>
                    </a:xfrm>
                    <a:prstGeom prst="rect">
                      <a:avLst/>
                    </a:prstGeom>
                    <a:ln/>
                  </pic:spPr>
                </pic:pic>
              </a:graphicData>
            </a:graphic>
          </wp:inline>
        </w:drawing>
      </w:r>
    </w:p>
    <w:p w14:paraId="5072380C" w14:textId="77777777" w:rsidR="00BF3F88" w:rsidRDefault="00EA51A2">
      <w:pPr>
        <w:shd w:val="clear" w:color="auto" w:fill="FFFFFE"/>
        <w:spacing w:before="120" w:after="100" w:line="313" w:lineRule="auto"/>
        <w:jc w:val="both"/>
        <w:rPr>
          <w:color w:val="212121"/>
        </w:rPr>
      </w:pPr>
      <w:r>
        <w:rPr>
          <w:color w:val="212121"/>
        </w:rPr>
        <w:t xml:space="preserve">De manera parecida a lo que ocurre en el </w:t>
      </w:r>
      <w:proofErr w:type="spellStart"/>
      <w:r>
        <w:rPr>
          <w:color w:val="212121"/>
        </w:rPr>
        <w:t>dataset</w:t>
      </w:r>
      <w:proofErr w:type="spellEnd"/>
      <w:r>
        <w:rPr>
          <w:color w:val="212121"/>
        </w:rPr>
        <w:t xml:space="preserve"> original, las variables </w:t>
      </w:r>
      <w:proofErr w:type="spellStart"/>
      <w:r>
        <w:rPr>
          <w:b/>
          <w:color w:val="212121"/>
        </w:rPr>
        <w:t>hta</w:t>
      </w:r>
      <w:proofErr w:type="spellEnd"/>
      <w:r>
        <w:rPr>
          <w:color w:val="212121"/>
        </w:rPr>
        <w:t xml:space="preserve">, </w:t>
      </w:r>
      <w:r>
        <w:rPr>
          <w:b/>
          <w:color w:val="212121"/>
        </w:rPr>
        <w:t xml:space="preserve">ten2min, ten2max </w:t>
      </w:r>
      <w:r>
        <w:rPr>
          <w:color w:val="212121"/>
        </w:rPr>
        <w:t xml:space="preserve">y </w:t>
      </w:r>
      <w:proofErr w:type="spellStart"/>
      <w:r>
        <w:rPr>
          <w:b/>
          <w:color w:val="212121"/>
        </w:rPr>
        <w:t>Naf</w:t>
      </w:r>
      <w:proofErr w:type="spellEnd"/>
      <w:r>
        <w:rPr>
          <w:b/>
          <w:color w:val="212121"/>
        </w:rPr>
        <w:t xml:space="preserve"> </w:t>
      </w:r>
      <w:r>
        <w:rPr>
          <w:color w:val="212121"/>
        </w:rPr>
        <w:t xml:space="preserve">(frecuencia de Sodio) son las </w:t>
      </w:r>
      <w:r w:rsidR="00584972">
        <w:rPr>
          <w:color w:val="212121"/>
        </w:rPr>
        <w:t>más</w:t>
      </w:r>
      <w:r>
        <w:rPr>
          <w:color w:val="212121"/>
        </w:rPr>
        <w:t xml:space="preserve"> importantes. Nuevamente planteamos que:</w:t>
      </w:r>
    </w:p>
    <w:p w14:paraId="48DD06E4" w14:textId="77777777" w:rsidR="00BF3F88" w:rsidRDefault="00EA51A2">
      <w:pPr>
        <w:numPr>
          <w:ilvl w:val="0"/>
          <w:numId w:val="6"/>
        </w:numPr>
        <w:shd w:val="clear" w:color="auto" w:fill="FFFFFE"/>
        <w:spacing w:before="120" w:line="313" w:lineRule="auto"/>
        <w:ind w:left="566"/>
        <w:jc w:val="both"/>
        <w:rPr>
          <w:color w:val="212121"/>
        </w:rPr>
      </w:pPr>
      <w:r>
        <w:rPr>
          <w:color w:val="212121"/>
        </w:rPr>
        <w:t>Que las variables mencionadas dejan fácilmente al descubierto la predicción de HTA.</w:t>
      </w:r>
    </w:p>
    <w:p w14:paraId="625E2D32" w14:textId="77777777" w:rsidR="00BF3F88" w:rsidRDefault="00EA51A2">
      <w:pPr>
        <w:numPr>
          <w:ilvl w:val="0"/>
          <w:numId w:val="6"/>
        </w:numPr>
        <w:shd w:val="clear" w:color="auto" w:fill="FFFFFE"/>
        <w:spacing w:after="100" w:line="313" w:lineRule="auto"/>
        <w:ind w:left="566"/>
        <w:jc w:val="both"/>
        <w:rPr>
          <w:color w:val="212121"/>
        </w:rPr>
      </w:pPr>
      <w:r>
        <w:rPr>
          <w:color w:val="212121"/>
        </w:rPr>
        <w:t xml:space="preserve">Que las 38 </w:t>
      </w:r>
      <w:proofErr w:type="spellStart"/>
      <w:r>
        <w:rPr>
          <w:color w:val="212121"/>
        </w:rPr>
        <w:t>features</w:t>
      </w:r>
      <w:proofErr w:type="spellEnd"/>
      <w:r>
        <w:rPr>
          <w:color w:val="212121"/>
        </w:rPr>
        <w:t xml:space="preserve"> restantes del </w:t>
      </w:r>
      <w:proofErr w:type="spellStart"/>
      <w:r>
        <w:rPr>
          <w:color w:val="212121"/>
        </w:rPr>
        <w:t>dataset</w:t>
      </w:r>
      <w:proofErr w:type="spellEnd"/>
      <w:r>
        <w:rPr>
          <w:color w:val="212121"/>
        </w:rPr>
        <w:t xml:space="preserve"> son prescindibles para este modelo con este </w:t>
      </w:r>
      <w:proofErr w:type="spellStart"/>
      <w:r>
        <w:rPr>
          <w:color w:val="212121"/>
        </w:rPr>
        <w:t>dataset</w:t>
      </w:r>
      <w:proofErr w:type="spellEnd"/>
      <w:r>
        <w:rPr>
          <w:color w:val="212121"/>
        </w:rPr>
        <w:t xml:space="preserve">.  </w:t>
      </w:r>
    </w:p>
    <w:p w14:paraId="51F8C53C" w14:textId="41C07759" w:rsidR="00BF3F88" w:rsidRDefault="00AC3ADE">
      <w:pPr>
        <w:rPr>
          <w:ins w:id="29" w:author="ABALLAY" w:date="2020-10-05T14:12:00Z"/>
          <w:color w:val="212121"/>
        </w:rPr>
      </w:pPr>
      <w:ins w:id="30" w:author="ABALLAY" w:date="2020-10-05T14:09:00Z">
        <w:r>
          <w:rPr>
            <w:color w:val="212121"/>
          </w:rPr>
          <w:t>Están muy bien aplicados los conocimientos adquiridos, lo que da cuenta del cumplimiento de los objetivos propuestos, s</w:t>
        </w:r>
      </w:ins>
      <w:ins w:id="31" w:author="ABALLAY" w:date="2020-10-05T14:10:00Z">
        <w:r>
          <w:rPr>
            <w:color w:val="212121"/>
          </w:rPr>
          <w:t xml:space="preserve">ólo que hay que analizar la </w:t>
        </w:r>
        <w:proofErr w:type="spellStart"/>
        <w:r>
          <w:rPr>
            <w:color w:val="212121"/>
          </w:rPr>
          <w:t>colinealidad</w:t>
        </w:r>
        <w:proofErr w:type="spellEnd"/>
        <w:r>
          <w:rPr>
            <w:color w:val="212121"/>
          </w:rPr>
          <w:t xml:space="preserve"> entre la variable respuesta y algunas de las </w:t>
        </w:r>
        <w:proofErr w:type="spellStart"/>
        <w:r>
          <w:rPr>
            <w:color w:val="212121"/>
          </w:rPr>
          <w:t>covariables</w:t>
        </w:r>
        <w:proofErr w:type="spellEnd"/>
        <w:r>
          <w:rPr>
            <w:color w:val="212121"/>
          </w:rPr>
          <w:t xml:space="preserve"> utilizadas</w:t>
        </w:r>
      </w:ins>
      <w:ins w:id="32" w:author="ABALLAY" w:date="2020-10-05T14:11:00Z">
        <w:r>
          <w:rPr>
            <w:color w:val="212121"/>
          </w:rPr>
          <w:t>, ya que como se mencionó la variable presencia o no de HTA se construye a partir de las mediciones de tensión arterial 1 y 2 y de</w:t>
        </w:r>
      </w:ins>
      <w:ins w:id="33" w:author="ABALLAY" w:date="2020-10-05T14:12:00Z">
        <w:r>
          <w:rPr>
            <w:color w:val="212121"/>
          </w:rPr>
          <w:t xml:space="preserve">l </w:t>
        </w:r>
      </w:ins>
      <w:proofErr w:type="spellStart"/>
      <w:ins w:id="34" w:author="ABALLAY" w:date="2020-10-05T14:11:00Z">
        <w:r>
          <w:rPr>
            <w:color w:val="212121"/>
          </w:rPr>
          <w:t>autoreporte</w:t>
        </w:r>
        <w:proofErr w:type="spellEnd"/>
        <w:r>
          <w:rPr>
            <w:color w:val="212121"/>
          </w:rPr>
          <w:t xml:space="preserve"> de si toma </w:t>
        </w:r>
      </w:ins>
      <w:ins w:id="35" w:author="ABALLAY" w:date="2020-10-05T14:12:00Z">
        <w:r>
          <w:rPr>
            <w:color w:val="212121"/>
          </w:rPr>
          <w:t>m</w:t>
        </w:r>
      </w:ins>
      <w:ins w:id="36" w:author="ABALLAY" w:date="2020-10-05T14:11:00Z">
        <w:r>
          <w:rPr>
            <w:color w:val="212121"/>
          </w:rPr>
          <w:t>edicación antihipertensiva</w:t>
        </w:r>
      </w:ins>
      <w:ins w:id="37" w:author="ABALLAY" w:date="2020-10-05T14:12:00Z">
        <w:r>
          <w:rPr>
            <w:color w:val="212121"/>
          </w:rPr>
          <w:t xml:space="preserve">, por lo tanto esas </w:t>
        </w:r>
        <w:proofErr w:type="spellStart"/>
        <w:r>
          <w:rPr>
            <w:color w:val="212121"/>
          </w:rPr>
          <w:t>co</w:t>
        </w:r>
        <w:proofErr w:type="spellEnd"/>
        <w:r>
          <w:rPr>
            <w:color w:val="212121"/>
          </w:rPr>
          <w:t xml:space="preserve"> variables no debiesen incluirse, o en su defecto corregirlas.</w:t>
        </w:r>
      </w:ins>
    </w:p>
    <w:p w14:paraId="1A837F89" w14:textId="77777777" w:rsidR="00AC3ADE" w:rsidRDefault="00AC3ADE">
      <w:pPr>
        <w:rPr>
          <w:color w:val="212121"/>
        </w:rPr>
      </w:pPr>
      <w:bookmarkStart w:id="38" w:name="_GoBack"/>
      <w:bookmarkEnd w:id="38"/>
    </w:p>
    <w:sectPr w:rsidR="00AC3AD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Eugenia Haluszka" w:date="2020-09-28T17:04:00Z" w:initials="EH">
    <w:p w14:paraId="341D5A99" w14:textId="77777777" w:rsidR="00EA3C40" w:rsidRDefault="00EA3C40">
      <w:pPr>
        <w:pStyle w:val="Textocomentario"/>
      </w:pPr>
      <w:r>
        <w:rPr>
          <w:rStyle w:val="Refdecomentario"/>
        </w:rPr>
        <w:annotationRef/>
      </w:r>
      <w:r>
        <w:t xml:space="preserve">Ojo con usar la misma variable target como </w:t>
      </w:r>
      <w:proofErr w:type="spellStart"/>
      <w:r>
        <w:t>predictora</w:t>
      </w:r>
      <w:proofErr w:type="spellEnd"/>
      <w:r>
        <w:t>.</w:t>
      </w:r>
    </w:p>
    <w:p w14:paraId="65296B55" w14:textId="77777777" w:rsidR="00EA3C40" w:rsidRDefault="00EA3C40">
      <w:pPr>
        <w:pStyle w:val="Textocomentario"/>
      </w:pPr>
    </w:p>
  </w:comment>
  <w:comment w:id="24" w:author="Eugenia Haluszka" w:date="2020-09-28T17:06:00Z" w:initials="EH">
    <w:p w14:paraId="01078E39" w14:textId="77777777" w:rsidR="00EA3C40" w:rsidRDefault="00EA3C40">
      <w:pPr>
        <w:pStyle w:val="Textocomentario"/>
      </w:pPr>
      <w:r>
        <w:rPr>
          <w:rStyle w:val="Refdecomentario"/>
        </w:rPr>
        <w:annotationRef/>
      </w:r>
      <w:r>
        <w:t xml:space="preserve">Para construir la variable HTA se tuvo en cuenta si la persona declaro tener </w:t>
      </w:r>
      <w:proofErr w:type="spellStart"/>
      <w:r>
        <w:t>hta</w:t>
      </w:r>
      <w:proofErr w:type="spellEnd"/>
      <w:r>
        <w:t xml:space="preserve"> (variable: </w:t>
      </w:r>
      <w:proofErr w:type="spellStart"/>
      <w:r>
        <w:t>hta</w:t>
      </w:r>
      <w:proofErr w:type="spellEnd"/>
      <w:r>
        <w:t xml:space="preserve">) como así también las mediciones, por ende incluirlas como </w:t>
      </w:r>
      <w:proofErr w:type="spellStart"/>
      <w:r>
        <w:t>covariables</w:t>
      </w:r>
      <w:proofErr w:type="spellEnd"/>
      <w:r>
        <w:t xml:space="preserve"> no sería adecuado.</w:t>
      </w:r>
    </w:p>
    <w:p w14:paraId="19E7DB3B" w14:textId="77777777" w:rsidR="00EA3C40" w:rsidRDefault="00EA3C40">
      <w:pPr>
        <w:pStyle w:val="Textocomentario"/>
      </w:pPr>
    </w:p>
  </w:comment>
  <w:comment w:id="25" w:author="Eugenia Haluszka" w:date="2020-09-28T17:08:00Z" w:initials="EH">
    <w:p w14:paraId="6ED21497" w14:textId="77777777" w:rsidR="00EA3C40" w:rsidRDefault="00EA3C40">
      <w:pPr>
        <w:pStyle w:val="Textocomentario"/>
      </w:pPr>
      <w:r>
        <w:rPr>
          <w:rStyle w:val="Refdecomentario"/>
        </w:rPr>
        <w:annotationRef/>
      </w:r>
      <w:r>
        <w:t xml:space="preserve">De acuerdo, esto queda a criterio de </w:t>
      </w:r>
      <w:proofErr w:type="spellStart"/>
      <w:r>
        <w:t>uds</w:t>
      </w:r>
      <w:proofErr w:type="spellEnd"/>
      <w:r>
        <w:t xml:space="preserve"> como investigadores, y dado que representaba el 3% no representa una gran pérdida para el </w:t>
      </w:r>
      <w:proofErr w:type="spellStart"/>
      <w:r>
        <w:t>dataset</w:t>
      </w:r>
      <w:proofErr w:type="spellEnd"/>
    </w:p>
    <w:p w14:paraId="0C6CC601" w14:textId="77777777" w:rsidR="00EA3C40" w:rsidRDefault="00EA3C40">
      <w:pPr>
        <w:pStyle w:val="Textocomentario"/>
      </w:pPr>
    </w:p>
  </w:comment>
  <w:comment w:id="26" w:author="Eugenia Haluszka" w:date="2020-09-28T17:34:00Z" w:initials="EH">
    <w:p w14:paraId="43F4C7D7" w14:textId="77777777" w:rsidR="00193A47" w:rsidRDefault="00193A47">
      <w:pPr>
        <w:pStyle w:val="Textocomentario"/>
      </w:pPr>
      <w:r>
        <w:rPr>
          <w:rStyle w:val="Refdecomentario"/>
        </w:rPr>
        <w:annotationRef/>
      </w:r>
      <w:r w:rsidR="002A0E4A">
        <w:t xml:space="preserve">Algunas veces usar una tasa de aprendizaje alta puede llevar a </w:t>
      </w:r>
      <w:proofErr w:type="spellStart"/>
      <w:r w:rsidR="002A0E4A">
        <w:t>overfitting</w:t>
      </w:r>
      <w:proofErr w:type="spellEnd"/>
      <w:r w:rsidR="002A0E4A">
        <w:t>, está bueno que hayan podido usar valores más bajos y no “1” o “0.5”</w:t>
      </w:r>
    </w:p>
  </w:comment>
  <w:comment w:id="27" w:author="Eugenia Haluszka" w:date="2020-09-28T17:41:00Z" w:initials="EH">
    <w:p w14:paraId="20A354C8" w14:textId="77777777" w:rsidR="002A0E4A" w:rsidRDefault="002A0E4A">
      <w:pPr>
        <w:pStyle w:val="Textocomentario"/>
      </w:pPr>
      <w:r>
        <w:rPr>
          <w:rStyle w:val="Refdecomentario"/>
        </w:rPr>
        <w:annotationRef/>
      </w:r>
      <w:r>
        <w:t xml:space="preserve">Este valor indica el número de árboles, tengan en cuenta que mientras más sean por un lado será mejor la predicción del modelo, pero por otro implicará una velocidad de procesamiento más lenta y puede generar </w:t>
      </w:r>
      <w:proofErr w:type="spellStart"/>
      <w:r>
        <w:t>overfitting</w:t>
      </w:r>
      <w:proofErr w:type="spellEnd"/>
      <w:r>
        <w:t xml:space="preserve">… En estos casos sería interesante graficar AUC </w:t>
      </w:r>
      <w:proofErr w:type="spellStart"/>
      <w:r>
        <w:t>roc</w:t>
      </w:r>
      <w:proofErr w:type="spellEnd"/>
      <w:r>
        <w:t xml:space="preserve"> para evitar esto.</w:t>
      </w:r>
    </w:p>
    <w:p w14:paraId="34F82FAF" w14:textId="77777777" w:rsidR="002A0E4A" w:rsidRDefault="002A0E4A">
      <w:pPr>
        <w:pStyle w:val="Textocomentario"/>
      </w:pPr>
    </w:p>
  </w:comment>
  <w:comment w:id="28" w:author="Eugenia Haluszka" w:date="2020-09-28T17:51:00Z" w:initials="EH">
    <w:p w14:paraId="304A1ACD" w14:textId="77777777" w:rsidR="00A06DFD" w:rsidRDefault="00A06DFD">
      <w:pPr>
        <w:pStyle w:val="Textocomentario"/>
      </w:pPr>
      <w:r>
        <w:rPr>
          <w:rStyle w:val="Refdecomentario"/>
        </w:rPr>
        <w:annotationRef/>
      </w:r>
      <w:r>
        <w:t xml:space="preserve">Esto se relaciona con que la variable target </w:t>
      </w:r>
      <w:proofErr w:type="spellStart"/>
      <w:r>
        <w:t>esta</w:t>
      </w:r>
      <w:proofErr w:type="spellEnd"/>
      <w:r>
        <w:t xml:space="preserve"> conformada por </w:t>
      </w:r>
      <w:proofErr w:type="spellStart"/>
      <w:r>
        <w:t>hta</w:t>
      </w:r>
      <w:proofErr w:type="spellEnd"/>
      <w:r>
        <w:t>, por ello el modelo es tan eficiente, ver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296B55" w15:done="0"/>
  <w15:commentEx w15:paraId="19E7DB3B" w15:done="0"/>
  <w15:commentEx w15:paraId="0C6CC601" w15:done="0"/>
  <w15:commentEx w15:paraId="43F4C7D7" w15:done="0"/>
  <w15:commentEx w15:paraId="34F82FAF" w15:done="0"/>
  <w15:commentEx w15:paraId="304A1A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FBF"/>
    <w:multiLevelType w:val="multilevel"/>
    <w:tmpl w:val="0E7A9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8F2E14"/>
    <w:multiLevelType w:val="multilevel"/>
    <w:tmpl w:val="DDE2E4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4AF2D18"/>
    <w:multiLevelType w:val="multilevel"/>
    <w:tmpl w:val="3F1A28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A34293"/>
    <w:multiLevelType w:val="multilevel"/>
    <w:tmpl w:val="81400E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8BC5D11"/>
    <w:multiLevelType w:val="multilevel"/>
    <w:tmpl w:val="4CD4E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027124"/>
    <w:multiLevelType w:val="multilevel"/>
    <w:tmpl w:val="9C1C569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753B3C34"/>
    <w:multiLevelType w:val="multilevel"/>
    <w:tmpl w:val="C54EDA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7DC7AD8"/>
    <w:multiLevelType w:val="multilevel"/>
    <w:tmpl w:val="EE20F5F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genia Haluszka">
    <w15:presenceInfo w15:providerId="Windows Live" w15:userId="43664b53b5007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88"/>
    <w:rsid w:val="00193A47"/>
    <w:rsid w:val="002A0E4A"/>
    <w:rsid w:val="00327658"/>
    <w:rsid w:val="00584972"/>
    <w:rsid w:val="00A06DFD"/>
    <w:rsid w:val="00AC3ADE"/>
    <w:rsid w:val="00BF3F88"/>
    <w:rsid w:val="00EA3C40"/>
    <w:rsid w:val="00EA51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EA3C40"/>
    <w:rPr>
      <w:sz w:val="16"/>
      <w:szCs w:val="16"/>
    </w:rPr>
  </w:style>
  <w:style w:type="paragraph" w:styleId="Textocomentario">
    <w:name w:val="annotation text"/>
    <w:basedOn w:val="Normal"/>
    <w:link w:val="TextocomentarioCar"/>
    <w:uiPriority w:val="99"/>
    <w:semiHidden/>
    <w:unhideWhenUsed/>
    <w:rsid w:val="00EA3C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C40"/>
    <w:rPr>
      <w:sz w:val="20"/>
      <w:szCs w:val="20"/>
    </w:rPr>
  </w:style>
  <w:style w:type="paragraph" w:styleId="Asuntodelcomentario">
    <w:name w:val="annotation subject"/>
    <w:basedOn w:val="Textocomentario"/>
    <w:next w:val="Textocomentario"/>
    <w:link w:val="AsuntodelcomentarioCar"/>
    <w:uiPriority w:val="99"/>
    <w:semiHidden/>
    <w:unhideWhenUsed/>
    <w:rsid w:val="00EA3C40"/>
    <w:rPr>
      <w:b/>
      <w:bCs/>
    </w:rPr>
  </w:style>
  <w:style w:type="character" w:customStyle="1" w:styleId="AsuntodelcomentarioCar">
    <w:name w:val="Asunto del comentario Car"/>
    <w:basedOn w:val="TextocomentarioCar"/>
    <w:link w:val="Asuntodelcomentario"/>
    <w:uiPriority w:val="99"/>
    <w:semiHidden/>
    <w:rsid w:val="00EA3C40"/>
    <w:rPr>
      <w:b/>
      <w:bCs/>
      <w:sz w:val="20"/>
      <w:szCs w:val="20"/>
    </w:rPr>
  </w:style>
  <w:style w:type="paragraph" w:styleId="Textodeglobo">
    <w:name w:val="Balloon Text"/>
    <w:basedOn w:val="Normal"/>
    <w:link w:val="TextodegloboCar"/>
    <w:uiPriority w:val="99"/>
    <w:semiHidden/>
    <w:unhideWhenUsed/>
    <w:rsid w:val="00EA3C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3C4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EA3C40"/>
    <w:rPr>
      <w:sz w:val="16"/>
      <w:szCs w:val="16"/>
    </w:rPr>
  </w:style>
  <w:style w:type="paragraph" w:styleId="Textocomentario">
    <w:name w:val="annotation text"/>
    <w:basedOn w:val="Normal"/>
    <w:link w:val="TextocomentarioCar"/>
    <w:uiPriority w:val="99"/>
    <w:semiHidden/>
    <w:unhideWhenUsed/>
    <w:rsid w:val="00EA3C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C40"/>
    <w:rPr>
      <w:sz w:val="20"/>
      <w:szCs w:val="20"/>
    </w:rPr>
  </w:style>
  <w:style w:type="paragraph" w:styleId="Asuntodelcomentario">
    <w:name w:val="annotation subject"/>
    <w:basedOn w:val="Textocomentario"/>
    <w:next w:val="Textocomentario"/>
    <w:link w:val="AsuntodelcomentarioCar"/>
    <w:uiPriority w:val="99"/>
    <w:semiHidden/>
    <w:unhideWhenUsed/>
    <w:rsid w:val="00EA3C40"/>
    <w:rPr>
      <w:b/>
      <w:bCs/>
    </w:rPr>
  </w:style>
  <w:style w:type="character" w:customStyle="1" w:styleId="AsuntodelcomentarioCar">
    <w:name w:val="Asunto del comentario Car"/>
    <w:basedOn w:val="TextocomentarioCar"/>
    <w:link w:val="Asuntodelcomentario"/>
    <w:uiPriority w:val="99"/>
    <w:semiHidden/>
    <w:rsid w:val="00EA3C40"/>
    <w:rPr>
      <w:b/>
      <w:bCs/>
      <w:sz w:val="20"/>
      <w:szCs w:val="20"/>
    </w:rPr>
  </w:style>
  <w:style w:type="paragraph" w:styleId="Textodeglobo">
    <w:name w:val="Balloon Text"/>
    <w:basedOn w:val="Normal"/>
    <w:link w:val="TextodegloboCar"/>
    <w:uiPriority w:val="99"/>
    <w:semiHidden/>
    <w:unhideWhenUsed/>
    <w:rsid w:val="00EA3C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3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2299</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aballay</dc:creator>
  <cp:lastModifiedBy>ABALLAY</cp:lastModifiedBy>
  <cp:revision>2</cp:revision>
  <dcterms:created xsi:type="dcterms:W3CDTF">2020-10-05T17:14:00Z</dcterms:created>
  <dcterms:modified xsi:type="dcterms:W3CDTF">2020-10-05T17:14:00Z</dcterms:modified>
</cp:coreProperties>
</file>